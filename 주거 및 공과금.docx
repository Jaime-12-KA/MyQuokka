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7C3E8" w14:textId="77777777" w:rsidR="00F46A7C" w:rsidRPr="00F46A7C" w:rsidRDefault="00F46A7C" w:rsidP="00F46A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  <w14:ligatures w14:val="none"/>
        </w:rPr>
      </w:pPr>
      <w:r w:rsidRPr="00F46A7C">
        <w:rPr>
          <w:rFonts w:ascii="굴림" w:eastAsia="굴림" w:hAnsi="굴림" w:cs="굴림"/>
          <w:b/>
          <w:bCs/>
          <w:kern w:val="36"/>
          <w:sz w:val="48"/>
          <w:szCs w:val="48"/>
          <w14:ligatures w14:val="none"/>
        </w:rPr>
        <w:t>주거 및 공과금 관리 데이터베이스</w:t>
      </w:r>
    </w:p>
    <w:p w14:paraId="7F339782" w14:textId="77777777" w:rsidR="00F46A7C" w:rsidRPr="00F46A7C" w:rsidRDefault="00F46A7C" w:rsidP="00F46A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1. 주택 유형 안내</w:t>
      </w:r>
    </w:p>
    <w:p w14:paraId="79485CB8" w14:textId="77777777" w:rsidR="00F46A7C" w:rsidRPr="00F46A7C" w:rsidRDefault="00F46A7C" w:rsidP="00F46A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1.1 아파트 (Apartment)</w:t>
      </w:r>
    </w:p>
    <w:p w14:paraId="681A00D8" w14:textId="77777777" w:rsidR="00F46A7C" w:rsidRPr="00F46A7C" w:rsidRDefault="00F46A7C" w:rsidP="00F46A7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특징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대규모 주거 단지, 보안 시설, 관리실, 엘리베이터</w:t>
      </w:r>
    </w:p>
    <w:p w14:paraId="489F3E01" w14:textId="77777777" w:rsidR="00F46A7C" w:rsidRPr="00F46A7C" w:rsidRDefault="00F46A7C" w:rsidP="00F46A7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장점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보안성, 편의시설, 관리 서비스</w:t>
      </w:r>
    </w:p>
    <w:p w14:paraId="201A768B" w14:textId="77777777" w:rsidR="00F46A7C" w:rsidRPr="00F46A7C" w:rsidRDefault="00F46A7C" w:rsidP="00F46A7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단점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상대적으로 높은 임대료, 관리비 별도</w:t>
      </w:r>
    </w:p>
    <w:p w14:paraId="32428598" w14:textId="77777777" w:rsidR="00F46A7C" w:rsidRPr="00F46A7C" w:rsidRDefault="00F46A7C" w:rsidP="00F46A7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적합한 대상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가족, 장기 거주자, 안전 중시형</w:t>
      </w:r>
    </w:p>
    <w:p w14:paraId="3D0BDC8E" w14:textId="77777777" w:rsidR="00F46A7C" w:rsidRPr="00F46A7C" w:rsidRDefault="00F46A7C" w:rsidP="00F46A7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지역별 특성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강남(고급), 송파(중급), 노원(실속)</w:t>
      </w:r>
    </w:p>
    <w:p w14:paraId="0B19003E" w14:textId="77777777" w:rsidR="00F46A7C" w:rsidRPr="00F46A7C" w:rsidRDefault="00F46A7C" w:rsidP="00F46A7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평균 임대료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지역별 가이드라인 (서울 기준 보증금 1억</w:t>
      </w:r>
      <w:del w:id="0" w:author="Unknown">
        <w:r w:rsidRPr="00F46A7C">
          <w:rPr>
            <w:rFonts w:ascii="굴림" w:eastAsia="굴림" w:hAnsi="굴림" w:cs="굴림"/>
            <w:kern w:val="0"/>
            <w:sz w:val="24"/>
            <w:szCs w:val="24"/>
            <w14:ligatures w14:val="none"/>
          </w:rPr>
          <w:delText>3억원, 월세 80만원</w:delText>
        </w:r>
      </w:del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200만원)</w:t>
      </w:r>
    </w:p>
    <w:p w14:paraId="592AF708" w14:textId="77777777" w:rsidR="00F46A7C" w:rsidRPr="00F46A7C" w:rsidRDefault="00F46A7C" w:rsidP="00F46A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1.2 오피스텔 (Officetel)</w:t>
      </w:r>
    </w:p>
    <w:p w14:paraId="6053C3B3" w14:textId="77777777" w:rsidR="00F46A7C" w:rsidRPr="00F46A7C" w:rsidRDefault="00F46A7C" w:rsidP="00F46A7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특징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주거와 업무 기능 결합, 소형 위주</w:t>
      </w:r>
    </w:p>
    <w:p w14:paraId="0887830C" w14:textId="77777777" w:rsidR="00F46A7C" w:rsidRPr="00F46A7C" w:rsidRDefault="00F46A7C" w:rsidP="00F46A7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장점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편리한 위치, 독립적 생활, 시설 편의성</w:t>
      </w:r>
    </w:p>
    <w:p w14:paraId="51BB0EBE" w14:textId="77777777" w:rsidR="00F46A7C" w:rsidRPr="00F46A7C" w:rsidRDefault="00F46A7C" w:rsidP="00F46A7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단점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공간 협소, 소음 문제 가능성</w:t>
      </w:r>
    </w:p>
    <w:p w14:paraId="10316F62" w14:textId="77777777" w:rsidR="00F46A7C" w:rsidRPr="00F46A7C" w:rsidRDefault="00F46A7C" w:rsidP="00F46A7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적합한 대상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1인 가구, 직장인, 단기 체류자</w:t>
      </w:r>
    </w:p>
    <w:p w14:paraId="538ACCB4" w14:textId="77777777" w:rsidR="00F46A7C" w:rsidRPr="00F46A7C" w:rsidRDefault="00F46A7C" w:rsidP="00F46A7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지역별 특성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강남(비즈니스), 홍대(문화), 여의도(금융)</w:t>
      </w:r>
    </w:p>
    <w:p w14:paraId="0EDC07E2" w14:textId="77777777" w:rsidR="00F46A7C" w:rsidRPr="00F46A7C" w:rsidRDefault="00F46A7C" w:rsidP="00F46A7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평균 임대료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보증금 1,000만원</w:t>
      </w:r>
      <w:del w:id="1" w:author="Unknown">
        <w:r w:rsidRPr="00F46A7C">
          <w:rPr>
            <w:rFonts w:ascii="굴림" w:eastAsia="굴림" w:hAnsi="굴림" w:cs="굴림"/>
            <w:kern w:val="0"/>
            <w:sz w:val="24"/>
            <w:szCs w:val="24"/>
            <w14:ligatures w14:val="none"/>
          </w:rPr>
          <w:delText>5,000만원, 월세 50만원</w:delText>
        </w:r>
      </w:del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100만원</w:t>
      </w:r>
    </w:p>
    <w:p w14:paraId="2A27318F" w14:textId="77777777" w:rsidR="00F46A7C" w:rsidRPr="00F46A7C" w:rsidRDefault="00F46A7C" w:rsidP="00F46A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1.3 빌라/다세대 (Villa/Multi-family Housing)</w:t>
      </w:r>
    </w:p>
    <w:p w14:paraId="3CA5073A" w14:textId="77777777" w:rsidR="00F46A7C" w:rsidRPr="00F46A7C" w:rsidRDefault="00F46A7C" w:rsidP="00F46A7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특징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5층 이하 소규모 건물, 아파트보다 저렴</w:t>
      </w:r>
    </w:p>
    <w:p w14:paraId="22131277" w14:textId="77777777" w:rsidR="00F46A7C" w:rsidRPr="00F46A7C" w:rsidRDefault="00F46A7C" w:rsidP="00F46A7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장점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경제적, 주택 느낌, 주변 생활 편의성</w:t>
      </w:r>
    </w:p>
    <w:p w14:paraId="50B82344" w14:textId="77777777" w:rsidR="00F46A7C" w:rsidRPr="00F46A7C" w:rsidRDefault="00F46A7C" w:rsidP="00F46A7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단점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시설 노후 가능성, 보안 취약</w:t>
      </w:r>
    </w:p>
    <w:p w14:paraId="432DBED8" w14:textId="77777777" w:rsidR="00F46A7C" w:rsidRPr="00F46A7C" w:rsidRDefault="00F46A7C" w:rsidP="00F46A7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적합한 대상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예산 제한적 거주자, 현지 경험 선호자</w:t>
      </w:r>
    </w:p>
    <w:p w14:paraId="4CFF47D3" w14:textId="77777777" w:rsidR="00F46A7C" w:rsidRPr="00F46A7C" w:rsidRDefault="00F46A7C" w:rsidP="00F46A7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지역별 특성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마포(실속), 관악(대학가), 성북(주거형)</w:t>
      </w:r>
    </w:p>
    <w:p w14:paraId="78733DF2" w14:textId="77777777" w:rsidR="00F46A7C" w:rsidRPr="00F46A7C" w:rsidRDefault="00F46A7C" w:rsidP="00F46A7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평균 임대료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보증금 5,000만원</w:t>
      </w:r>
      <w:del w:id="2" w:author="Unknown">
        <w:r w:rsidRPr="00F46A7C">
          <w:rPr>
            <w:rFonts w:ascii="굴림" w:eastAsia="굴림" w:hAnsi="굴림" w:cs="굴림"/>
            <w:kern w:val="0"/>
            <w:sz w:val="24"/>
            <w:szCs w:val="24"/>
            <w14:ligatures w14:val="none"/>
          </w:rPr>
          <w:delText>1억원, 월세 40만원</w:delText>
        </w:r>
      </w:del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80만원</w:t>
      </w:r>
    </w:p>
    <w:p w14:paraId="781C5403" w14:textId="77777777" w:rsidR="00F46A7C" w:rsidRPr="00F46A7C" w:rsidRDefault="00F46A7C" w:rsidP="00F46A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1.4 단독주택 (Single House)</w:t>
      </w:r>
    </w:p>
    <w:p w14:paraId="71CFF4E4" w14:textId="77777777" w:rsidR="00F46A7C" w:rsidRPr="00F46A7C" w:rsidRDefault="00F46A7C" w:rsidP="00F46A7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특징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독립적 공간, 개인 마당 가능</w:t>
      </w:r>
    </w:p>
    <w:p w14:paraId="51F2CE21" w14:textId="77777777" w:rsidR="00F46A7C" w:rsidRPr="00F46A7C" w:rsidRDefault="00F46A7C" w:rsidP="00F46A7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장점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프라이버시, 자유로운 생활, 공간 넓음</w:t>
      </w:r>
    </w:p>
    <w:p w14:paraId="6ADAB934" w14:textId="77777777" w:rsidR="00F46A7C" w:rsidRPr="00F46A7C" w:rsidRDefault="00F46A7C" w:rsidP="00F46A7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단점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관리 부담, 위치에 따라 교통 불편</w:t>
      </w:r>
    </w:p>
    <w:p w14:paraId="63FFEB56" w14:textId="77777777" w:rsidR="00F46A7C" w:rsidRPr="00F46A7C" w:rsidRDefault="00F46A7C" w:rsidP="00F46A7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적합한 대상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가족, 장기 거주자, 자유로운 생활 선호자</w:t>
      </w:r>
    </w:p>
    <w:p w14:paraId="6BF42E5D" w14:textId="77777777" w:rsidR="00F46A7C" w:rsidRPr="00F46A7C" w:rsidRDefault="00F46A7C" w:rsidP="00F46A7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지역별 특성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서초(고급), 용산(외국인), 강북(전통)</w:t>
      </w:r>
    </w:p>
    <w:p w14:paraId="11A383C0" w14:textId="77777777" w:rsidR="00F46A7C" w:rsidRPr="00F46A7C" w:rsidRDefault="00F46A7C" w:rsidP="00F46A7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평균 임대료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지역에 따라 큰 편차 (월세 50만원~300만원+)</w:t>
      </w:r>
    </w:p>
    <w:p w14:paraId="490207D5" w14:textId="77777777" w:rsidR="00F46A7C" w:rsidRPr="00F46A7C" w:rsidRDefault="00F46A7C" w:rsidP="00F46A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2. 주택 계약 시스템</w:t>
      </w:r>
    </w:p>
    <w:p w14:paraId="6DF36139" w14:textId="77777777" w:rsidR="00F46A7C" w:rsidRPr="00F46A7C" w:rsidRDefault="00F46A7C" w:rsidP="00F46A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lastRenderedPageBreak/>
        <w:t>2.1 임대 방식 비교</w:t>
      </w:r>
    </w:p>
    <w:p w14:paraId="2CE5C8A9" w14:textId="77777777" w:rsidR="00F46A7C" w:rsidRPr="00F46A7C" w:rsidRDefault="00F46A7C" w:rsidP="00F46A7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전세 (Jeonse)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</w:p>
    <w:p w14:paraId="064FC61A" w14:textId="77777777" w:rsidR="00F46A7C" w:rsidRPr="00F46A7C" w:rsidRDefault="00F46A7C" w:rsidP="00F46A7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정의: 큰 보증금 예치 후 월세 없이 거주</w:t>
      </w:r>
    </w:p>
    <w:p w14:paraId="3D6F8A98" w14:textId="77777777" w:rsidR="00F46A7C" w:rsidRPr="00F46A7C" w:rsidRDefault="00F46A7C" w:rsidP="00F46A7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보증금 범위: 주택 가격의 50-80%</w:t>
      </w:r>
    </w:p>
    <w:p w14:paraId="7B24B711" w14:textId="77777777" w:rsidR="00F46A7C" w:rsidRPr="00F46A7C" w:rsidRDefault="00F46A7C" w:rsidP="00F46A7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장점: 월세 부담 없음, 낮은 생활비</w:t>
      </w:r>
    </w:p>
    <w:p w14:paraId="4A8FFCD0" w14:textId="77777777" w:rsidR="00F46A7C" w:rsidRPr="00F46A7C" w:rsidRDefault="00F46A7C" w:rsidP="00F46A7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단점: 큰 초기 자금 필요, 보증금 회수 리스크</w:t>
      </w:r>
    </w:p>
    <w:p w14:paraId="10E2984C" w14:textId="77777777" w:rsidR="00F46A7C" w:rsidRPr="00F46A7C" w:rsidRDefault="00F46A7C" w:rsidP="00F46A7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계약 기간: 보통 2년 (갱신 가능)</w:t>
      </w:r>
    </w:p>
    <w:p w14:paraId="5FF96231" w14:textId="77777777" w:rsidR="00F46A7C" w:rsidRPr="00F46A7C" w:rsidRDefault="00F46A7C" w:rsidP="00F46A7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월세 (Wolse)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</w:p>
    <w:p w14:paraId="7D38CFAF" w14:textId="77777777" w:rsidR="00F46A7C" w:rsidRPr="00F46A7C" w:rsidRDefault="00F46A7C" w:rsidP="00F46A7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정의: 소액 보증금 + 매월 임대료 지불</w:t>
      </w:r>
    </w:p>
    <w:p w14:paraId="07845D45" w14:textId="77777777" w:rsidR="00F46A7C" w:rsidRPr="00F46A7C" w:rsidRDefault="00F46A7C" w:rsidP="00F46A7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보증금 범위: 주택 가격의 10-20%</w:t>
      </w:r>
    </w:p>
    <w:p w14:paraId="7BFADABB" w14:textId="77777777" w:rsidR="00F46A7C" w:rsidRPr="00F46A7C" w:rsidRDefault="00F46A7C" w:rsidP="00F46A7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장점: 적은 초기 자금, 유연한 계약</w:t>
      </w:r>
    </w:p>
    <w:p w14:paraId="61A640C0" w14:textId="77777777" w:rsidR="00F46A7C" w:rsidRPr="00F46A7C" w:rsidRDefault="00F46A7C" w:rsidP="00F46A7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단점: 월 고정 지출 발생</w:t>
      </w:r>
    </w:p>
    <w:p w14:paraId="420EF9AA" w14:textId="77777777" w:rsidR="00F46A7C" w:rsidRPr="00F46A7C" w:rsidRDefault="00F46A7C" w:rsidP="00F46A7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계약 기간: 보통 1-2년 (갱신 가능)</w:t>
      </w:r>
    </w:p>
    <w:p w14:paraId="538CC885" w14:textId="77777777" w:rsidR="00F46A7C" w:rsidRPr="00F46A7C" w:rsidRDefault="00F46A7C" w:rsidP="00F46A7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반전세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</w:p>
    <w:p w14:paraId="5AF58762" w14:textId="77777777" w:rsidR="00F46A7C" w:rsidRPr="00F46A7C" w:rsidRDefault="00F46A7C" w:rsidP="00F46A7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정의: 중간 규모 보증금 + 소액 월세</w:t>
      </w:r>
    </w:p>
    <w:p w14:paraId="1857981D" w14:textId="77777777" w:rsidR="00F46A7C" w:rsidRPr="00F46A7C" w:rsidRDefault="00F46A7C" w:rsidP="00F46A7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보증금 범위: 주택 가격의 30-50%</w:t>
      </w:r>
    </w:p>
    <w:p w14:paraId="73735E62" w14:textId="77777777" w:rsidR="00F46A7C" w:rsidRPr="00F46A7C" w:rsidRDefault="00F46A7C" w:rsidP="00F46A7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장점: 전세와 월세의 중간형태, 융통성</w:t>
      </w:r>
    </w:p>
    <w:p w14:paraId="2BF8CB3E" w14:textId="77777777" w:rsidR="00F46A7C" w:rsidRPr="00F46A7C" w:rsidRDefault="00F46A7C" w:rsidP="00F46A7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단점: 임대료 인상 가능성</w:t>
      </w:r>
    </w:p>
    <w:p w14:paraId="0299C3E6" w14:textId="77777777" w:rsidR="00F46A7C" w:rsidRPr="00F46A7C" w:rsidRDefault="00F46A7C" w:rsidP="00F46A7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계약 기간: 보통 2년 (갱신 가능)</w:t>
      </w:r>
    </w:p>
    <w:p w14:paraId="5FFCEEC6" w14:textId="77777777" w:rsidR="00F46A7C" w:rsidRPr="00F46A7C" w:rsidRDefault="00F46A7C" w:rsidP="00F46A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2.2 계약 절차 가이드</w:t>
      </w:r>
    </w:p>
    <w:p w14:paraId="0560FFD2" w14:textId="77777777" w:rsidR="00F46A7C" w:rsidRPr="00F46A7C" w:rsidRDefault="00F46A7C" w:rsidP="00F46A7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1단계: 매물 탐색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</w:p>
    <w:p w14:paraId="7542D641" w14:textId="77777777" w:rsidR="00F46A7C" w:rsidRPr="00F46A7C" w:rsidRDefault="00F46A7C" w:rsidP="00F46A7C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부동산 앱 활용법: 직방, 다방, 네이버 부동산</w:t>
      </w:r>
    </w:p>
    <w:p w14:paraId="202279F2" w14:textId="77777777" w:rsidR="00F46A7C" w:rsidRPr="00F46A7C" w:rsidRDefault="00F46A7C" w:rsidP="00F46A7C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부동산 중개소 방문 시 영어 문구: "영어 가능한 중개사 있나요?"</w:t>
      </w:r>
    </w:p>
    <w:p w14:paraId="65ACF5FB" w14:textId="77777777" w:rsidR="00F46A7C" w:rsidRPr="00F46A7C" w:rsidRDefault="00F46A7C" w:rsidP="00F46A7C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직접 방문 시 체크리스트: 소음, 누수, 난방 상태, 인터넷</w:t>
      </w:r>
    </w:p>
    <w:p w14:paraId="37657972" w14:textId="77777777" w:rsidR="00F46A7C" w:rsidRPr="00F46A7C" w:rsidRDefault="00F46A7C" w:rsidP="00F46A7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2단계: 계약 협상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</w:p>
    <w:p w14:paraId="4AF0ED65" w14:textId="77777777" w:rsidR="00F46A7C" w:rsidRPr="00F46A7C" w:rsidRDefault="00F46A7C" w:rsidP="00F46A7C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보증금/월세 협상 방법</w:t>
      </w:r>
    </w:p>
    <w:p w14:paraId="17D01383" w14:textId="77777777" w:rsidR="00F46A7C" w:rsidRPr="00F46A7C" w:rsidRDefault="00F46A7C" w:rsidP="00F46A7C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계약 조건 확인 사항: 계약 기간, 수리 책임, 보증금 반환 조건</w:t>
      </w:r>
    </w:p>
    <w:p w14:paraId="24893792" w14:textId="77777777" w:rsidR="00F46A7C" w:rsidRPr="00F46A7C" w:rsidRDefault="00F46A7C" w:rsidP="00F46A7C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외국인 필수 협상 포인트: 영문 계약서, 통역 동반</w:t>
      </w:r>
    </w:p>
    <w:p w14:paraId="3F25B19C" w14:textId="77777777" w:rsidR="00F46A7C" w:rsidRPr="00F46A7C" w:rsidRDefault="00F46A7C" w:rsidP="00F46A7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3단계: 계약 체결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</w:p>
    <w:p w14:paraId="241B71C9" w14:textId="77777777" w:rsidR="00F46A7C" w:rsidRPr="00F46A7C" w:rsidRDefault="00F46A7C" w:rsidP="00F46A7C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필요 서류: 외국인등록증, 여권, 은행 잔고증명서</w:t>
      </w:r>
    </w:p>
    <w:p w14:paraId="4BE8E3C4" w14:textId="77777777" w:rsidR="00F46A7C" w:rsidRPr="00F46A7C" w:rsidRDefault="00F46A7C" w:rsidP="00F46A7C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계약금 지불 방법: 보통 보증금의 10%</w:t>
      </w:r>
    </w:p>
    <w:p w14:paraId="4076B570" w14:textId="77777777" w:rsidR="00F46A7C" w:rsidRPr="00F46A7C" w:rsidRDefault="00F46A7C" w:rsidP="00F46A7C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계약서 보관 및 등록: 임대차계약 확정일자 받기</w:t>
      </w:r>
    </w:p>
    <w:p w14:paraId="251B5E5C" w14:textId="77777777" w:rsidR="00F46A7C" w:rsidRPr="00F46A7C" w:rsidRDefault="00F46A7C" w:rsidP="00F46A7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4단계: 입주 준비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</w:p>
    <w:p w14:paraId="25FFACA4" w14:textId="77777777" w:rsidR="00F46A7C" w:rsidRPr="00F46A7C" w:rsidRDefault="00F46A7C" w:rsidP="00F46A7C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입주 전 점검 사항: 시설 작동 확인, 하자 체크</w:t>
      </w:r>
    </w:p>
    <w:p w14:paraId="5C8ED26A" w14:textId="77777777" w:rsidR="00F46A7C" w:rsidRPr="00F46A7C" w:rsidRDefault="00F46A7C" w:rsidP="00F46A7C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이사 일정 조율: 관리사무소 예약</w:t>
      </w:r>
    </w:p>
    <w:p w14:paraId="6E2B073E" w14:textId="77777777" w:rsidR="00F46A7C" w:rsidRPr="00F46A7C" w:rsidRDefault="00F46A7C" w:rsidP="00F46A7C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인테리어 변경 가능 범위</w:t>
      </w:r>
    </w:p>
    <w:p w14:paraId="03C1D475" w14:textId="77777777" w:rsidR="00F46A7C" w:rsidRPr="00F46A7C" w:rsidRDefault="00F46A7C" w:rsidP="00F46A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2.3 계약서 주요 용어 해설</w:t>
      </w:r>
    </w:p>
    <w:p w14:paraId="3E003497" w14:textId="77777777" w:rsidR="00F46A7C" w:rsidRPr="00F46A7C" w:rsidRDefault="00F46A7C" w:rsidP="00F46A7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보증금 (Key Money/Deposit)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임대 종료 시 반환받는 금액</w:t>
      </w:r>
    </w:p>
    <w:p w14:paraId="28EE6584" w14:textId="77777777" w:rsidR="00F46A7C" w:rsidRPr="00F46A7C" w:rsidRDefault="00F46A7C" w:rsidP="00F46A7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월세 (Monthly Rent)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매월 지불하는 사용료</w:t>
      </w:r>
    </w:p>
    <w:p w14:paraId="5CB93891" w14:textId="77777777" w:rsidR="00F46A7C" w:rsidRPr="00F46A7C" w:rsidRDefault="00F46A7C" w:rsidP="00F46A7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관리비 (Maintenance Fee)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공용 시설 유지 비용</w:t>
      </w:r>
    </w:p>
    <w:p w14:paraId="48BBF4AF" w14:textId="77777777" w:rsidR="00F46A7C" w:rsidRPr="00F46A7C" w:rsidRDefault="00F46A7C" w:rsidP="00F46A7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부담 주체 구분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임대인/임차인 책임 구분</w:t>
      </w:r>
    </w:p>
    <w:p w14:paraId="6DA6A787" w14:textId="77777777" w:rsidR="00F46A7C" w:rsidRPr="00F46A7C" w:rsidRDefault="00F46A7C" w:rsidP="00F46A7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임대차 기간 (Lease Term)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계약 유효 기간</w:t>
      </w:r>
    </w:p>
    <w:p w14:paraId="2D75CA99" w14:textId="77777777" w:rsidR="00F46A7C" w:rsidRPr="00F46A7C" w:rsidRDefault="00F46A7C" w:rsidP="00F46A7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특약 사항 (Special Agreements)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추가 합의 내용</w:t>
      </w:r>
    </w:p>
    <w:p w14:paraId="1AEA206F" w14:textId="77777777" w:rsidR="00F46A7C" w:rsidRPr="00F46A7C" w:rsidRDefault="00F46A7C" w:rsidP="00F46A7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계약 해지 조건 (Termination Clauses)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중도 해지 시 조건</w:t>
      </w:r>
    </w:p>
    <w:p w14:paraId="22EAF56D" w14:textId="77777777" w:rsidR="00F46A7C" w:rsidRPr="00F46A7C" w:rsidRDefault="00F46A7C" w:rsidP="00F46A7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갱신 조건 (Renewal Terms)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연장 계약 관련 조항</w:t>
      </w:r>
    </w:p>
    <w:p w14:paraId="2AD62BCB" w14:textId="77777777" w:rsidR="00F46A7C" w:rsidRPr="00F46A7C" w:rsidRDefault="00F46A7C" w:rsidP="00F46A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2.4 외국인 특별 고려사항</w:t>
      </w:r>
    </w:p>
    <w:p w14:paraId="755AD260" w14:textId="77777777" w:rsidR="00F46A7C" w:rsidRPr="00F46A7C" w:rsidRDefault="00F46A7C" w:rsidP="00F46A7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비자 종류별 주의점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유학(D-2), 취업(E), 영주권(F)</w:t>
      </w:r>
    </w:p>
    <w:p w14:paraId="38459F97" w14:textId="77777777" w:rsidR="00F46A7C" w:rsidRPr="00F46A7C" w:rsidRDefault="00F46A7C" w:rsidP="00F46A7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외국인 전용 임대 서비스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서울글로벌센터 주택서비스</w:t>
      </w:r>
    </w:p>
    <w:p w14:paraId="6208414A" w14:textId="77777777" w:rsidR="00F46A7C" w:rsidRPr="00F46A7C" w:rsidRDefault="00F46A7C" w:rsidP="00F46A7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통역 지원 서비스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1345 외국인종합안내센터</w:t>
      </w:r>
    </w:p>
    <w:p w14:paraId="71BDA120" w14:textId="77777777" w:rsidR="00F46A7C" w:rsidRPr="00F46A7C" w:rsidRDefault="00F46A7C" w:rsidP="00F46A7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보증금 보호 방법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전세금 반환보증 보험</w:t>
      </w:r>
    </w:p>
    <w:p w14:paraId="12DB4263" w14:textId="77777777" w:rsidR="00F46A7C" w:rsidRPr="00F46A7C" w:rsidRDefault="00F46A7C" w:rsidP="00F46A7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임대차 분쟁 해결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법률구조공단 외국인 상담</w:t>
      </w:r>
    </w:p>
    <w:p w14:paraId="008E89E3" w14:textId="77777777" w:rsidR="00F46A7C" w:rsidRPr="00F46A7C" w:rsidRDefault="00F46A7C" w:rsidP="00F46A7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임대인 선호도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외국인 친화적 임대인 특징</w:t>
      </w:r>
    </w:p>
    <w:p w14:paraId="774C8C99" w14:textId="77777777" w:rsidR="00F46A7C" w:rsidRPr="00F46A7C" w:rsidRDefault="00F46A7C" w:rsidP="00F46A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3. 공과금 관리</w:t>
      </w:r>
    </w:p>
    <w:p w14:paraId="4EBAC032" w14:textId="77777777" w:rsidR="00F46A7C" w:rsidRPr="00F46A7C" w:rsidRDefault="00F46A7C" w:rsidP="00F46A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3.1 전기 (Electricity)</w:t>
      </w:r>
    </w:p>
    <w:p w14:paraId="6D6C11DB" w14:textId="77777777" w:rsidR="00F46A7C" w:rsidRPr="00F46A7C" w:rsidRDefault="00F46A7C" w:rsidP="00F46A7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공급 기관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한국전력공사(KEPCO)</w:t>
      </w:r>
    </w:p>
    <w:p w14:paraId="65F5FAA3" w14:textId="77777777" w:rsidR="00F46A7C" w:rsidRPr="00F46A7C" w:rsidRDefault="00F46A7C" w:rsidP="00F46A7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요금 체계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누진세 구조, 계절별 차등</w:t>
      </w:r>
    </w:p>
    <w:p w14:paraId="289D37A0" w14:textId="77777777" w:rsidR="00F46A7C" w:rsidRPr="00F46A7C" w:rsidRDefault="00F46A7C" w:rsidP="00F46A7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평균 비용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1-2인 가구 월 3-5만원, 가족 5-10만원</w:t>
      </w:r>
    </w:p>
    <w:p w14:paraId="326BCAFE" w14:textId="77777777" w:rsidR="00F46A7C" w:rsidRPr="00F46A7C" w:rsidRDefault="00F46A7C" w:rsidP="00F46A7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납부 방법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</w:p>
    <w:p w14:paraId="6C575241" w14:textId="77777777" w:rsidR="00F46A7C" w:rsidRPr="00F46A7C" w:rsidRDefault="00F46A7C" w:rsidP="00F46A7C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자동이체 설정법: 은행/카드사 연결</w:t>
      </w:r>
    </w:p>
    <w:p w14:paraId="6CFB7B9A" w14:textId="77777777" w:rsidR="00F46A7C" w:rsidRPr="00F46A7C" w:rsidRDefault="00F46A7C" w:rsidP="00F46A7C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앱 결제: KEPCO 앱, 카카오페이, 네이버페이</w:t>
      </w:r>
    </w:p>
    <w:p w14:paraId="06C1A3AE" w14:textId="77777777" w:rsidR="00F46A7C" w:rsidRPr="00F46A7C" w:rsidRDefault="00F46A7C" w:rsidP="00F46A7C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편의점 결제: 고지서 바코드 스캔</w:t>
      </w:r>
    </w:p>
    <w:p w14:paraId="4DB110DE" w14:textId="77777777" w:rsidR="00F46A7C" w:rsidRPr="00F46A7C" w:rsidRDefault="00F46A7C" w:rsidP="00F46A7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절약 팁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대기전력 차단, 냉장고 온도 조절</w:t>
      </w:r>
    </w:p>
    <w:p w14:paraId="1CE0F981" w14:textId="77777777" w:rsidR="00F46A7C" w:rsidRPr="00F46A7C" w:rsidRDefault="00F46A7C" w:rsidP="00F46A7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영어 서비스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KEPCO 영어 고객센터 (☎ 123)</w:t>
      </w:r>
    </w:p>
    <w:p w14:paraId="7DD09011" w14:textId="77777777" w:rsidR="00F46A7C" w:rsidRPr="00F46A7C" w:rsidRDefault="00F46A7C" w:rsidP="00F46A7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정전 시 대처법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한전 정전신고 (☎ 123)</w:t>
      </w:r>
    </w:p>
    <w:p w14:paraId="4533E3F2" w14:textId="77777777" w:rsidR="00F46A7C" w:rsidRPr="00F46A7C" w:rsidRDefault="00F46A7C" w:rsidP="00F46A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3.2 수도 (Water)</w:t>
      </w:r>
    </w:p>
    <w:p w14:paraId="72BC99D8" w14:textId="77777777" w:rsidR="00F46A7C" w:rsidRPr="00F46A7C" w:rsidRDefault="00F46A7C" w:rsidP="00F46A7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공급 기관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지역 수도사업본부</w:t>
      </w:r>
    </w:p>
    <w:p w14:paraId="4866F8FE" w14:textId="77777777" w:rsidR="00F46A7C" w:rsidRPr="00F46A7C" w:rsidRDefault="00F46A7C" w:rsidP="00F46A7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요금 체계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사용량 기준 구간별 요금</w:t>
      </w:r>
    </w:p>
    <w:p w14:paraId="316AF620" w14:textId="77777777" w:rsidR="00F46A7C" w:rsidRPr="00F46A7C" w:rsidRDefault="00F46A7C" w:rsidP="00F46A7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평균 비용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1-2인 가구 월 1-3만원</w:t>
      </w:r>
    </w:p>
    <w:p w14:paraId="6F70F8E6" w14:textId="77777777" w:rsidR="00F46A7C" w:rsidRPr="00F46A7C" w:rsidRDefault="00F46A7C" w:rsidP="00F46A7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납부 방법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</w:p>
    <w:p w14:paraId="5C097023" w14:textId="77777777" w:rsidR="00F46A7C" w:rsidRPr="00F46A7C" w:rsidRDefault="00F46A7C" w:rsidP="00F46A7C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자동이체 설정: 지역 수도사업본부 신청</w:t>
      </w:r>
    </w:p>
    <w:p w14:paraId="711FCDCC" w14:textId="77777777" w:rsidR="00F46A7C" w:rsidRPr="00F46A7C" w:rsidRDefault="00F46A7C" w:rsidP="00F46A7C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온라인 납부: 인터넷뱅킹, 앱</w:t>
      </w:r>
    </w:p>
    <w:p w14:paraId="6C26F834" w14:textId="77777777" w:rsidR="00F46A7C" w:rsidRPr="00F46A7C" w:rsidRDefault="00F46A7C" w:rsidP="00F46A7C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편의점 납부: 고지서 지참</w:t>
      </w:r>
    </w:p>
    <w:p w14:paraId="2E0CCEB7" w14:textId="77777777" w:rsidR="00F46A7C" w:rsidRPr="00F46A7C" w:rsidRDefault="00F46A7C" w:rsidP="00F46A7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누수 확인법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수도계량기 확인 방법</w:t>
      </w:r>
    </w:p>
    <w:p w14:paraId="3C6304A5" w14:textId="77777777" w:rsidR="00F46A7C" w:rsidRPr="00F46A7C" w:rsidRDefault="00F46A7C" w:rsidP="00F46A7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동파 예방법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겨울철 수도관 관리</w:t>
      </w:r>
    </w:p>
    <w:p w14:paraId="3DB5F054" w14:textId="77777777" w:rsidR="00F46A7C" w:rsidRPr="00F46A7C" w:rsidRDefault="00F46A7C" w:rsidP="00F46A7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영어 서비스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서울글로벌센터 통한 영어 상담</w:t>
      </w:r>
    </w:p>
    <w:p w14:paraId="07D19DD0" w14:textId="77777777" w:rsidR="00F46A7C" w:rsidRPr="00F46A7C" w:rsidRDefault="00F46A7C" w:rsidP="00F46A7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민원 접수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각 지역 수도사업본부 연락처</w:t>
      </w:r>
    </w:p>
    <w:p w14:paraId="0F9FD921" w14:textId="77777777" w:rsidR="00F46A7C" w:rsidRPr="00F46A7C" w:rsidRDefault="00F46A7C" w:rsidP="00F46A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3.3 가스 (Gas)</w:t>
      </w:r>
    </w:p>
    <w:p w14:paraId="0259930B" w14:textId="77777777" w:rsidR="00F46A7C" w:rsidRPr="00F46A7C" w:rsidRDefault="00F46A7C" w:rsidP="00F46A7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공급 종류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도시가스(배관), LPG(용기)</w:t>
      </w:r>
    </w:p>
    <w:p w14:paraId="416ACE7C" w14:textId="77777777" w:rsidR="00F46A7C" w:rsidRPr="00F46A7C" w:rsidRDefault="00F46A7C" w:rsidP="00F46A7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요금 체계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계절별 차등, 기본요금+사용량</w:t>
      </w:r>
    </w:p>
    <w:p w14:paraId="39803B73" w14:textId="77777777" w:rsidR="00F46A7C" w:rsidRPr="00F46A7C" w:rsidRDefault="00F46A7C" w:rsidP="00F46A7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평균 비용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월 1-5만원 (난방 시 증가)</w:t>
      </w:r>
    </w:p>
    <w:p w14:paraId="07757170" w14:textId="77777777" w:rsidR="00F46A7C" w:rsidRPr="00F46A7C" w:rsidRDefault="00F46A7C" w:rsidP="00F46A7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납부 방법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</w:p>
    <w:p w14:paraId="3F8D942E" w14:textId="77777777" w:rsidR="00F46A7C" w:rsidRPr="00F46A7C" w:rsidRDefault="00F46A7C" w:rsidP="00F46A7C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자동이체 설정: 지역 가스회사 신청</w:t>
      </w:r>
    </w:p>
    <w:p w14:paraId="357A6EEB" w14:textId="77777777" w:rsidR="00F46A7C" w:rsidRPr="00F46A7C" w:rsidRDefault="00F46A7C" w:rsidP="00F46A7C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앱 결제: 고지서 바코드 스캔</w:t>
      </w:r>
    </w:p>
    <w:p w14:paraId="34FE0EC7" w14:textId="77777777" w:rsidR="00F46A7C" w:rsidRPr="00F46A7C" w:rsidRDefault="00F46A7C" w:rsidP="00F46A7C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은행/편의점 납부</w:t>
      </w:r>
    </w:p>
    <w:p w14:paraId="1189C73B" w14:textId="77777777" w:rsidR="00F46A7C" w:rsidRPr="00F46A7C" w:rsidRDefault="00F46A7C" w:rsidP="00F46A7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안전 점검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가스 누출 확인법, 환기 중요성</w:t>
      </w:r>
    </w:p>
    <w:p w14:paraId="6DACDB3A" w14:textId="77777777" w:rsidR="00F46A7C" w:rsidRPr="00F46A7C" w:rsidRDefault="00F46A7C" w:rsidP="00F46A7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비상 연락처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가스 긴급 신고 (☎ 1544-4500)</w:t>
      </w:r>
    </w:p>
    <w:p w14:paraId="1B633423" w14:textId="77777777" w:rsidR="00F46A7C" w:rsidRPr="00F46A7C" w:rsidRDefault="00F46A7C" w:rsidP="00F46A7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사용 개시/중단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이사 시 절차</w:t>
      </w:r>
    </w:p>
    <w:p w14:paraId="47D3E421" w14:textId="77777777" w:rsidR="00F46A7C" w:rsidRPr="00F46A7C" w:rsidRDefault="00F46A7C" w:rsidP="00F46A7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가스레인지 사용법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한국식 가스레인지 특징</w:t>
      </w:r>
    </w:p>
    <w:p w14:paraId="26E38F6B" w14:textId="77777777" w:rsidR="00F46A7C" w:rsidRPr="00F46A7C" w:rsidRDefault="00F46A7C" w:rsidP="00F46A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3.4 인터넷/통신 (Internet/Communication)</w:t>
      </w:r>
    </w:p>
    <w:p w14:paraId="0301D604" w14:textId="77777777" w:rsidR="00F46A7C" w:rsidRPr="00F46A7C" w:rsidRDefault="00F46A7C" w:rsidP="00F46A7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주요 통신사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KT, SKT, LG U+</w:t>
      </w:r>
    </w:p>
    <w:p w14:paraId="787BF845" w14:textId="77777777" w:rsidR="00F46A7C" w:rsidRPr="00F46A7C" w:rsidRDefault="00F46A7C" w:rsidP="00F46A7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외국인 전용 상품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</w:p>
    <w:p w14:paraId="46F05E56" w14:textId="77777777" w:rsidR="00F46A7C" w:rsidRPr="00F46A7C" w:rsidRDefault="00F46A7C" w:rsidP="00F46A7C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KT 글로벌 모바일(Unlimited data): 월 5-8만원</w:t>
      </w:r>
    </w:p>
    <w:p w14:paraId="0E5FEFF9" w14:textId="77777777" w:rsidR="00F46A7C" w:rsidRPr="00F46A7C" w:rsidRDefault="00F46A7C" w:rsidP="00F46A7C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SKT 외국인 특화 요금제: 월 3-6만원</w:t>
      </w:r>
    </w:p>
    <w:p w14:paraId="1185D80F" w14:textId="77777777" w:rsidR="00F46A7C" w:rsidRPr="00F46A7C" w:rsidRDefault="00F46A7C" w:rsidP="00F46A7C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LG U+ 외국인 요금제: 월 4-7만원</w:t>
      </w:r>
    </w:p>
    <w:p w14:paraId="56BE7E8E" w14:textId="77777777" w:rsidR="00F46A7C" w:rsidRPr="00F46A7C" w:rsidRDefault="00F46A7C" w:rsidP="00F46A7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계약 필요 서류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외국인등록증, 여권, 체류지 증명</w:t>
      </w:r>
    </w:p>
    <w:p w14:paraId="6509F5E2" w14:textId="77777777" w:rsidR="00F46A7C" w:rsidRPr="00F46A7C" w:rsidRDefault="00F46A7C" w:rsidP="00F46A7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설치 신청 방법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</w:p>
    <w:p w14:paraId="4A2AD94F" w14:textId="77777777" w:rsidR="00F46A7C" w:rsidRPr="00F46A7C" w:rsidRDefault="00F46A7C" w:rsidP="00F46A7C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영어 고객센터: KT(☎1588-8448), SKT(☎1599-0011)</w:t>
      </w:r>
    </w:p>
    <w:p w14:paraId="68DF8F5A" w14:textId="77777777" w:rsidR="00F46A7C" w:rsidRPr="00F46A7C" w:rsidRDefault="00F46A7C" w:rsidP="00F46A7C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온라인 신청: 각 통신사 영문 페이지</w:t>
      </w:r>
    </w:p>
    <w:p w14:paraId="638B5FDC" w14:textId="77777777" w:rsidR="00F46A7C" w:rsidRPr="00F46A7C" w:rsidRDefault="00F46A7C" w:rsidP="00F46A7C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대리점 방문: 외국어 가능 지점 목록</w:t>
      </w:r>
    </w:p>
    <w:p w14:paraId="74E977E6" w14:textId="77777777" w:rsidR="00F46A7C" w:rsidRPr="00F46A7C" w:rsidRDefault="00F46A7C" w:rsidP="00F46A7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와이파이 설정법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공유기 초기 설정</w:t>
      </w:r>
    </w:p>
    <w:p w14:paraId="3BA9B1DC" w14:textId="77777777" w:rsidR="00F46A7C" w:rsidRPr="00F46A7C" w:rsidRDefault="00F46A7C" w:rsidP="00F46A7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해지 절차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위약금 확인, 필요 서류</w:t>
      </w:r>
    </w:p>
    <w:p w14:paraId="78190FC6" w14:textId="77777777" w:rsidR="00F46A7C" w:rsidRPr="00F46A7C" w:rsidRDefault="00F46A7C" w:rsidP="00F46A7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무료 와이파이 존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공공장소, 카페 등 정보</w:t>
      </w:r>
    </w:p>
    <w:p w14:paraId="747F0A60" w14:textId="77777777" w:rsidR="00F46A7C" w:rsidRPr="00F46A7C" w:rsidRDefault="00F46A7C" w:rsidP="00F46A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3.5 기타 공과금 (Other Utilities)</w:t>
      </w:r>
    </w:p>
    <w:p w14:paraId="48BDF0FF" w14:textId="77777777" w:rsidR="00F46A7C" w:rsidRPr="00F46A7C" w:rsidRDefault="00F46A7C" w:rsidP="00F46A7C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케이블TV/IPTV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</w:p>
    <w:p w14:paraId="39D344AC" w14:textId="77777777" w:rsidR="00F46A7C" w:rsidRPr="00F46A7C" w:rsidRDefault="00F46A7C" w:rsidP="00F46A7C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주요 사업자: KT 올레TV, SKB, LG U+</w:t>
      </w:r>
    </w:p>
    <w:p w14:paraId="78FE52BF" w14:textId="77777777" w:rsidR="00F46A7C" w:rsidRPr="00F46A7C" w:rsidRDefault="00F46A7C" w:rsidP="00F46A7C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외국어 채널 패키지: CNN, BBC, CCTV 등</w:t>
      </w:r>
    </w:p>
    <w:p w14:paraId="4FB9688A" w14:textId="77777777" w:rsidR="00F46A7C" w:rsidRPr="00F46A7C" w:rsidRDefault="00F46A7C" w:rsidP="00F46A7C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평균 비용: 월 1-3만원</w:t>
      </w:r>
    </w:p>
    <w:p w14:paraId="16EC596A" w14:textId="77777777" w:rsidR="00F46A7C" w:rsidRPr="00F46A7C" w:rsidRDefault="00F46A7C" w:rsidP="00F46A7C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OTT 서비스 비교: 넷플릭스, 왓챠, 디즈니+</w:t>
      </w:r>
    </w:p>
    <w:p w14:paraId="042F04D6" w14:textId="77777777" w:rsidR="00F46A7C" w:rsidRPr="00F46A7C" w:rsidRDefault="00F46A7C" w:rsidP="00F46A7C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난방비 (Heating)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</w:p>
    <w:p w14:paraId="1AD94A9B" w14:textId="77777777" w:rsidR="00F46A7C" w:rsidRPr="00F46A7C" w:rsidRDefault="00F46A7C" w:rsidP="00F46A7C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중앙난방 vs 개별난방 차이</w:t>
      </w:r>
    </w:p>
    <w:p w14:paraId="1D0FCD04" w14:textId="77777777" w:rsidR="00F46A7C" w:rsidRPr="00F46A7C" w:rsidRDefault="00F46A7C" w:rsidP="00F46A7C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계절별 비용 변화: 겨울철 5-10배 증가</w:t>
      </w:r>
    </w:p>
    <w:p w14:paraId="0238C87B" w14:textId="77777777" w:rsidR="00F46A7C" w:rsidRPr="00F46A7C" w:rsidRDefault="00F46A7C" w:rsidP="00F46A7C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난방 종류별 특징: 가스, 기름, 전기</w:t>
      </w:r>
    </w:p>
    <w:p w14:paraId="576FC8BC" w14:textId="77777777" w:rsidR="00F46A7C" w:rsidRPr="00F46A7C" w:rsidRDefault="00F46A7C" w:rsidP="00F46A7C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절약 방법: 적정 온도 유지, 단열 보강</w:t>
      </w:r>
    </w:p>
    <w:p w14:paraId="7674BB06" w14:textId="77777777" w:rsidR="00F46A7C" w:rsidRPr="00F46A7C" w:rsidRDefault="00F46A7C" w:rsidP="00F46A7C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쓰레기 처리 비용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</w:p>
    <w:p w14:paraId="7737C725" w14:textId="77777777" w:rsidR="00F46A7C" w:rsidRPr="00F46A7C" w:rsidRDefault="00F46A7C" w:rsidP="00F46A7C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종량제 봉투 구매처: 편의점, 마트</w:t>
      </w:r>
    </w:p>
    <w:p w14:paraId="31DFBAEC" w14:textId="77777777" w:rsidR="00F46A7C" w:rsidRPr="00F46A7C" w:rsidRDefault="00F46A7C" w:rsidP="00F46A7C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규격별 가격: 10L, 20L, 50L, 100L</w:t>
      </w:r>
    </w:p>
    <w:p w14:paraId="6F12B989" w14:textId="77777777" w:rsidR="00F46A7C" w:rsidRPr="00F46A7C" w:rsidRDefault="00F46A7C" w:rsidP="00F46A7C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음식물 쓰레기 처리: RFID 카드 사용법</w:t>
      </w:r>
    </w:p>
    <w:p w14:paraId="3C64B9C0" w14:textId="77777777" w:rsidR="00F46A7C" w:rsidRPr="00F46A7C" w:rsidRDefault="00F46A7C" w:rsidP="00F46A7C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대형 폐기물 처리: 스티커 구매 방법</w:t>
      </w:r>
    </w:p>
    <w:p w14:paraId="7F36D3B0" w14:textId="77777777" w:rsidR="00F46A7C" w:rsidRPr="00F46A7C" w:rsidRDefault="00F46A7C" w:rsidP="00F46A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4. 주거 관리 팁</w:t>
      </w:r>
    </w:p>
    <w:p w14:paraId="7563F814" w14:textId="77777777" w:rsidR="00F46A7C" w:rsidRPr="00F46A7C" w:rsidRDefault="00F46A7C" w:rsidP="00F46A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4.1 집주인과의 소통</w:t>
      </w:r>
    </w:p>
    <w:p w14:paraId="1730FBE6" w14:textId="77777777" w:rsidR="00F46A7C" w:rsidRPr="00F46A7C" w:rsidRDefault="00F46A7C" w:rsidP="00F46A7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필수 한국어 표현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</w:p>
    <w:p w14:paraId="4D3C57EF" w14:textId="77777777" w:rsidR="00F46A7C" w:rsidRPr="00F46A7C" w:rsidRDefault="00F46A7C" w:rsidP="00F46A7C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"수리가 필요해요" (Repairs needed)</w:t>
      </w:r>
    </w:p>
    <w:p w14:paraId="1F063A34" w14:textId="77777777" w:rsidR="00F46A7C" w:rsidRPr="00F46A7C" w:rsidRDefault="00F46A7C" w:rsidP="00F46A7C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"물이 새요" (Water leak)</w:t>
      </w:r>
    </w:p>
    <w:p w14:paraId="4CF39037" w14:textId="77777777" w:rsidR="00F46A7C" w:rsidRPr="00F46A7C" w:rsidRDefault="00F46A7C" w:rsidP="00F46A7C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"난방이 안 돼요" (Heating not working)</w:t>
      </w:r>
    </w:p>
    <w:p w14:paraId="36F07814" w14:textId="77777777" w:rsidR="00F46A7C" w:rsidRPr="00F46A7C" w:rsidRDefault="00F46A7C" w:rsidP="00F46A7C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"전기가 나갔어요" (Power outage)</w:t>
      </w:r>
    </w:p>
    <w:p w14:paraId="423B78E6" w14:textId="77777777" w:rsidR="00F46A7C" w:rsidRPr="00F46A7C" w:rsidRDefault="00F46A7C" w:rsidP="00F46A7C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"소음이 심해요" (Noise complaint)</w:t>
      </w:r>
    </w:p>
    <w:p w14:paraId="7E99DD07" w14:textId="77777777" w:rsidR="00F46A7C" w:rsidRPr="00F46A7C" w:rsidRDefault="00F46A7C" w:rsidP="00F46A7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소통 채널 관리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</w:p>
    <w:p w14:paraId="6FC14EB3" w14:textId="77777777" w:rsidR="00F46A7C" w:rsidRPr="00F46A7C" w:rsidRDefault="00F46A7C" w:rsidP="00F46A7C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카카오톡 활용법: 번역 기능, 이미지 전송</w:t>
      </w:r>
    </w:p>
    <w:p w14:paraId="65F51E4A" w14:textId="77777777" w:rsidR="00F46A7C" w:rsidRPr="00F46A7C" w:rsidRDefault="00F46A7C" w:rsidP="00F46A7C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관리사무소 역할: 중재자 활용법</w:t>
      </w:r>
    </w:p>
    <w:p w14:paraId="0797E111" w14:textId="77777777" w:rsidR="00F46A7C" w:rsidRPr="00F46A7C" w:rsidRDefault="00F46A7C" w:rsidP="00F46A7C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번역 앱 추천: 파파고, 구글 번역</w:t>
      </w:r>
    </w:p>
    <w:p w14:paraId="68A1F708" w14:textId="77777777" w:rsidR="00F46A7C" w:rsidRPr="00F46A7C" w:rsidRDefault="00F46A7C" w:rsidP="00F46A7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요청 템플릿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</w:p>
    <w:p w14:paraId="288ECE0A" w14:textId="77777777" w:rsidR="00F46A7C" w:rsidRPr="00F46A7C" w:rsidRDefault="00F46A7C" w:rsidP="00F46A7C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수리 요청: 한영 병기 문구</w:t>
      </w:r>
    </w:p>
    <w:p w14:paraId="09833133" w14:textId="77777777" w:rsidR="00F46A7C" w:rsidRPr="00F46A7C" w:rsidRDefault="00F46A7C" w:rsidP="00F46A7C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계약 관련 문의: 계약 연장, 조건 변경</w:t>
      </w:r>
    </w:p>
    <w:p w14:paraId="090323A8" w14:textId="77777777" w:rsidR="00F46A7C" w:rsidRPr="00F46A7C" w:rsidRDefault="00F46A7C" w:rsidP="00F46A7C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퇴거 통보: 적절한 사전 통지 문구</w:t>
      </w:r>
    </w:p>
    <w:p w14:paraId="587BAB5D" w14:textId="77777777" w:rsidR="00F46A7C" w:rsidRPr="00F46A7C" w:rsidRDefault="00F46A7C" w:rsidP="00F46A7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문화적 이해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</w:p>
    <w:p w14:paraId="1B69E5A1" w14:textId="77777777" w:rsidR="00F46A7C" w:rsidRPr="00F46A7C" w:rsidRDefault="00F46A7C" w:rsidP="00F46A7C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한국식 소통 스타일: 간접적 표현 이해</w:t>
      </w:r>
    </w:p>
    <w:p w14:paraId="489B18F8" w14:textId="77777777" w:rsidR="00F46A7C" w:rsidRPr="00F46A7C" w:rsidRDefault="00F46A7C" w:rsidP="00F46A7C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선물/인사 에티켓: 이사 선물, 명절 인사</w:t>
      </w:r>
    </w:p>
    <w:p w14:paraId="0119C6E0" w14:textId="77777777" w:rsidR="00F46A7C" w:rsidRPr="00F46A7C" w:rsidRDefault="00F46A7C" w:rsidP="00F46A7C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갈등 해결 방식: 직접 대면 vs 간접 접근</w:t>
      </w:r>
    </w:p>
    <w:p w14:paraId="54EF3E9D" w14:textId="77777777" w:rsidR="00F46A7C" w:rsidRPr="00F46A7C" w:rsidRDefault="00F46A7C" w:rsidP="00F46A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4.2 시설 관리 및 수리</w:t>
      </w:r>
    </w:p>
    <w:p w14:paraId="7941F290" w14:textId="77777777" w:rsidR="00F46A7C" w:rsidRPr="00F46A7C" w:rsidRDefault="00F46A7C" w:rsidP="00F46A7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기본 수리 지식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</w:p>
    <w:p w14:paraId="72036855" w14:textId="77777777" w:rsidR="00F46A7C" w:rsidRPr="00F46A7C" w:rsidRDefault="00F46A7C" w:rsidP="00F46A7C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전구 교체: 한국 규격 안내</w:t>
      </w:r>
    </w:p>
    <w:p w14:paraId="07C685FC" w14:textId="77777777" w:rsidR="00F46A7C" w:rsidRPr="00F46A7C" w:rsidRDefault="00F46A7C" w:rsidP="00F46A7C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배수구 청소: 방법 및 도구</w:t>
      </w:r>
    </w:p>
    <w:p w14:paraId="660EC6D2" w14:textId="77777777" w:rsidR="00F46A7C" w:rsidRPr="00F46A7C" w:rsidRDefault="00F46A7C" w:rsidP="00F46A7C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벽걸이 설치: 콘크리트 벽 특성</w:t>
      </w:r>
    </w:p>
    <w:p w14:paraId="5FEE61EB" w14:textId="77777777" w:rsidR="00F46A7C" w:rsidRPr="00F46A7C" w:rsidRDefault="00F46A7C" w:rsidP="00F46A7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한국 가전 사용법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</w:p>
    <w:p w14:paraId="572F6955" w14:textId="77777777" w:rsidR="00F46A7C" w:rsidRPr="00F46A7C" w:rsidRDefault="00F46A7C" w:rsidP="00F46A7C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보일러 조작법: 온돌 시스템 설명</w:t>
      </w:r>
    </w:p>
    <w:p w14:paraId="50E8D079" w14:textId="77777777" w:rsidR="00F46A7C" w:rsidRPr="00F46A7C" w:rsidRDefault="00F46A7C" w:rsidP="00F46A7C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에어컨 관리: 필터 청소, 리모컨 사용</w:t>
      </w:r>
    </w:p>
    <w:p w14:paraId="0E928FB2" w14:textId="77777777" w:rsidR="00F46A7C" w:rsidRPr="00F46A7C" w:rsidRDefault="00F46A7C" w:rsidP="00F46A7C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김치냉장고 용도: 특별 보관 기능</w:t>
      </w:r>
    </w:p>
    <w:p w14:paraId="279F5C0F" w14:textId="77777777" w:rsidR="00F46A7C" w:rsidRPr="00F46A7C" w:rsidRDefault="00F46A7C" w:rsidP="00F46A7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수리 서비스 이용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</w:p>
    <w:p w14:paraId="279B6E5D" w14:textId="77777777" w:rsidR="00F46A7C" w:rsidRPr="00F46A7C" w:rsidRDefault="00F46A7C" w:rsidP="00F46A7C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지역 수리업체 목록: 영어 가능 업체</w:t>
      </w:r>
    </w:p>
    <w:p w14:paraId="10E5A122" w14:textId="77777777" w:rsidR="00F46A7C" w:rsidRPr="00F46A7C" w:rsidRDefault="00F46A7C" w:rsidP="00F46A7C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비용 견적 확인법: 사전 가격 문의</w:t>
      </w:r>
    </w:p>
    <w:p w14:paraId="5463436E" w14:textId="77777777" w:rsidR="00F46A7C" w:rsidRPr="00F46A7C" w:rsidRDefault="00F46A7C" w:rsidP="00F46A7C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긴급 수리 연락처: 24시간 서비스</w:t>
      </w:r>
    </w:p>
    <w:p w14:paraId="7F1EC7FF" w14:textId="77777777" w:rsidR="00F46A7C" w:rsidRPr="00F46A7C" w:rsidRDefault="00F46A7C" w:rsidP="00F46A7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계절별 주택 관리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</w:p>
    <w:p w14:paraId="5AEB7733" w14:textId="77777777" w:rsidR="00F46A7C" w:rsidRPr="00F46A7C" w:rsidRDefault="00F46A7C" w:rsidP="00F46A7C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봄: 곰팡이 방지, 환기 시스템</w:t>
      </w:r>
    </w:p>
    <w:p w14:paraId="1648B938" w14:textId="77777777" w:rsidR="00F46A7C" w:rsidRPr="00F46A7C" w:rsidRDefault="00F46A7C" w:rsidP="00F46A7C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여름: 장마 대비, 해충 방지</w:t>
      </w:r>
    </w:p>
    <w:p w14:paraId="7EF65D13" w14:textId="77777777" w:rsidR="00F46A7C" w:rsidRPr="00F46A7C" w:rsidRDefault="00F46A7C" w:rsidP="00F46A7C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가을: 난방 시스템 점검</w:t>
      </w:r>
    </w:p>
    <w:p w14:paraId="4C5DA9E6" w14:textId="77777777" w:rsidR="00F46A7C" w:rsidRPr="00F46A7C" w:rsidRDefault="00F46A7C" w:rsidP="00F46A7C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겨울: 동파 방지, 결로 관리</w:t>
      </w:r>
    </w:p>
    <w:p w14:paraId="404BAA1B" w14:textId="77777777" w:rsidR="00F46A7C" w:rsidRPr="00F46A7C" w:rsidRDefault="00F46A7C" w:rsidP="00F46A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4.3 이웃 관계 및 에티켓</w:t>
      </w:r>
    </w:p>
    <w:p w14:paraId="31C9A793" w14:textId="77777777" w:rsidR="00F46A7C" w:rsidRPr="00F46A7C" w:rsidRDefault="00F46A7C" w:rsidP="00F46A7C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소음 관련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</w:p>
    <w:p w14:paraId="202E7D1C" w14:textId="77777777" w:rsidR="00F46A7C" w:rsidRPr="00F46A7C" w:rsidRDefault="00F46A7C" w:rsidP="00F46A7C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한국의 소음 민감도 이해</w:t>
      </w:r>
    </w:p>
    <w:p w14:paraId="32825252" w14:textId="77777777" w:rsidR="00F46A7C" w:rsidRPr="00F46A7C" w:rsidRDefault="00F46A7C" w:rsidP="00F46A7C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조용한 시간대: 밤 10시 이후, 오전 6시 이전</w:t>
      </w:r>
    </w:p>
    <w:p w14:paraId="4C9CE1A4" w14:textId="77777777" w:rsidR="00F46A7C" w:rsidRPr="00F46A7C" w:rsidRDefault="00F46A7C" w:rsidP="00F46A7C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공동 생활 매너: 경력 날짜 확인</w:t>
      </w:r>
    </w:p>
    <w:p w14:paraId="39891FDA" w14:textId="77777777" w:rsidR="00F46A7C" w:rsidRPr="00F46A7C" w:rsidRDefault="00F46A7C" w:rsidP="00F46A7C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공동 공간 사용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</w:p>
    <w:p w14:paraId="5C97CEC7" w14:textId="77777777" w:rsidR="00F46A7C" w:rsidRPr="00F46A7C" w:rsidRDefault="00F46A7C" w:rsidP="00F46A7C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복도/현관 물품 보관 규칙</w:t>
      </w:r>
    </w:p>
    <w:p w14:paraId="46E4874D" w14:textId="77777777" w:rsidR="00F46A7C" w:rsidRPr="00F46A7C" w:rsidRDefault="00F46A7C" w:rsidP="00F46A7C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주차 에티켓: 지정 주차 준수</w:t>
      </w:r>
    </w:p>
    <w:p w14:paraId="48277B1A" w14:textId="77777777" w:rsidR="00F46A7C" w:rsidRPr="00F46A7C" w:rsidRDefault="00F46A7C" w:rsidP="00F46A7C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엘리베이터 이용: 대형 물품 운반 시간</w:t>
      </w:r>
    </w:p>
    <w:p w14:paraId="2DAA5E07" w14:textId="77777777" w:rsidR="00F46A7C" w:rsidRPr="00F46A7C" w:rsidRDefault="00F46A7C" w:rsidP="00F46A7C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생활 관습 차이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</w:p>
    <w:p w14:paraId="7BE5F440" w14:textId="77777777" w:rsidR="00F46A7C" w:rsidRPr="00F46A7C" w:rsidRDefault="00F46A7C" w:rsidP="00F46A7C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환기 문화: 한국의 환기 중요성</w:t>
      </w:r>
    </w:p>
    <w:p w14:paraId="3FD846EB" w14:textId="77777777" w:rsidR="00F46A7C" w:rsidRPr="00F46A7C" w:rsidRDefault="00F46A7C" w:rsidP="00F46A7C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쓰레기 분리배출: 요일별, 종류별 규칙</w:t>
      </w:r>
    </w:p>
    <w:p w14:paraId="67256F06" w14:textId="77777777" w:rsidR="00F46A7C" w:rsidRPr="00F46A7C" w:rsidRDefault="00F46A7C" w:rsidP="00F46A7C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세탁기/건조기 사용 시간</w:t>
      </w:r>
    </w:p>
    <w:p w14:paraId="2221283A" w14:textId="77777777" w:rsidR="00F46A7C" w:rsidRPr="00F46A7C" w:rsidRDefault="00F46A7C" w:rsidP="00F46A7C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이웃 관계 형성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</w:p>
    <w:p w14:paraId="6D10F3E3" w14:textId="77777777" w:rsidR="00F46A7C" w:rsidRPr="00F46A7C" w:rsidRDefault="00F46A7C" w:rsidP="00F46A7C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첫 인사법: 이사 선물, 인사말</w:t>
      </w:r>
    </w:p>
    <w:p w14:paraId="3E693BDC" w14:textId="77777777" w:rsidR="00F46A7C" w:rsidRPr="00F46A7C" w:rsidRDefault="00F46A7C" w:rsidP="00F46A7C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도움 요청 방법: 적절한 부탁 표현</w:t>
      </w:r>
    </w:p>
    <w:p w14:paraId="662A2C14" w14:textId="77777777" w:rsidR="00F46A7C" w:rsidRPr="00F46A7C" w:rsidRDefault="00F46A7C" w:rsidP="00F46A7C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지역 커뮤니티 참여: 아파트 단지 활동</w:t>
      </w:r>
    </w:p>
    <w:p w14:paraId="7AE9EE34" w14:textId="77777777" w:rsidR="00F46A7C" w:rsidRPr="00F46A7C" w:rsidRDefault="00F46A7C" w:rsidP="00F46A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4.4 이사 및 퇴거 절차</w:t>
      </w:r>
    </w:p>
    <w:p w14:paraId="7B643327" w14:textId="77777777" w:rsidR="00F46A7C" w:rsidRPr="00F46A7C" w:rsidRDefault="00F46A7C" w:rsidP="00F46A7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이사 준비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</w:p>
    <w:p w14:paraId="4E0B5F85" w14:textId="77777777" w:rsidR="00F46A7C" w:rsidRPr="00F46A7C" w:rsidRDefault="00F46A7C" w:rsidP="00F46A7C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이사 회사 선택: 외국인 친화적 업체</w:t>
      </w:r>
    </w:p>
    <w:p w14:paraId="255C5100" w14:textId="77777777" w:rsidR="00F46A7C" w:rsidRPr="00F46A7C" w:rsidRDefault="00F46A7C" w:rsidP="00F46A7C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사전 예약 필수: 엘리베이터, 주차 공간</w:t>
      </w:r>
    </w:p>
    <w:p w14:paraId="619C451D" w14:textId="77777777" w:rsidR="00F46A7C" w:rsidRPr="00F46A7C" w:rsidRDefault="00F46A7C" w:rsidP="00F46A7C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짐 포장 팁: 한국식 이사 특성</w:t>
      </w:r>
    </w:p>
    <w:p w14:paraId="43145AC0" w14:textId="77777777" w:rsidR="00F46A7C" w:rsidRPr="00F46A7C" w:rsidRDefault="00F46A7C" w:rsidP="00F46A7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주소 변경 절차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</w:p>
    <w:p w14:paraId="7EEA6332" w14:textId="77777777" w:rsidR="00F46A7C" w:rsidRPr="00F46A7C" w:rsidRDefault="00F46A7C" w:rsidP="00F46A7C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외국인등록 주소 변경: 14일 이내 신고</w:t>
      </w:r>
    </w:p>
    <w:p w14:paraId="00EC6124" w14:textId="77777777" w:rsidR="00F46A7C" w:rsidRPr="00F46A7C" w:rsidRDefault="00F46A7C" w:rsidP="00F46A7C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우편물 전달 신청: 우체국 서비스</w:t>
      </w:r>
    </w:p>
    <w:p w14:paraId="07574BD1" w14:textId="77777777" w:rsidR="00F46A7C" w:rsidRPr="00F46A7C" w:rsidRDefault="00F46A7C" w:rsidP="00F46A7C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공과금 이전: 각 기관별 연락처</w:t>
      </w:r>
    </w:p>
    <w:p w14:paraId="3B044B12" w14:textId="77777777" w:rsidR="00F46A7C" w:rsidRPr="00F46A7C" w:rsidRDefault="00F46A7C" w:rsidP="00F46A7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퇴거 체크리스트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</w:p>
    <w:p w14:paraId="2EC0D515" w14:textId="77777777" w:rsidR="00F46A7C" w:rsidRPr="00F46A7C" w:rsidRDefault="00F46A7C" w:rsidP="00F46A7C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시설 원상복구: 도배, 시설 수리</w:t>
      </w:r>
    </w:p>
    <w:p w14:paraId="36BB5933" w14:textId="77777777" w:rsidR="00F46A7C" w:rsidRPr="00F46A7C" w:rsidRDefault="00F46A7C" w:rsidP="00F46A7C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최종 점검: 집주인과 함께 확인</w:t>
      </w:r>
    </w:p>
    <w:p w14:paraId="4C59D9CF" w14:textId="77777777" w:rsidR="00F46A7C" w:rsidRPr="00F46A7C" w:rsidRDefault="00F46A7C" w:rsidP="00F46A7C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보증금 환급 절차: 일반적으로 2주 소요</w:t>
      </w:r>
    </w:p>
    <w:p w14:paraId="2E05C3B3" w14:textId="77777777" w:rsidR="00F46A7C" w:rsidRPr="00F46A7C" w:rsidRDefault="00F46A7C" w:rsidP="00F46A7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보증금 회수 팁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</w:p>
    <w:p w14:paraId="2E317A47" w14:textId="77777777" w:rsidR="00F46A7C" w:rsidRPr="00F46A7C" w:rsidRDefault="00F46A7C" w:rsidP="00F46A7C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사진 증거 확보: 입주/퇴거 시 상태</w:t>
      </w:r>
    </w:p>
    <w:p w14:paraId="3B2CBDE0" w14:textId="77777777" w:rsidR="00F46A7C" w:rsidRPr="00F46A7C" w:rsidRDefault="00F46A7C" w:rsidP="00F46A7C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공제 항목 확인: 수리비, 미납금</w:t>
      </w:r>
    </w:p>
    <w:p w14:paraId="3E7D0A2D" w14:textId="77777777" w:rsidR="00F46A7C" w:rsidRPr="00F46A7C" w:rsidRDefault="00F46A7C" w:rsidP="00F46A7C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분쟁 해결 방법: 임대차분쟁조정위원회</w:t>
      </w:r>
    </w:p>
    <w:p w14:paraId="5DFC24FB" w14:textId="77777777" w:rsidR="00F46A7C" w:rsidRPr="00F46A7C" w:rsidRDefault="00F46A7C" w:rsidP="00F46A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lastRenderedPageBreak/>
        <w:t>5. 비상 상황 대처</w:t>
      </w:r>
    </w:p>
    <w:p w14:paraId="2D2399B6" w14:textId="77777777" w:rsidR="00F46A7C" w:rsidRPr="00F46A7C" w:rsidRDefault="00F46A7C" w:rsidP="00F46A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5.1 주택 내 긴급 상황</w:t>
      </w:r>
    </w:p>
    <w:p w14:paraId="49CC9D81" w14:textId="77777777" w:rsidR="00F46A7C" w:rsidRPr="00F46A7C" w:rsidRDefault="00F46A7C" w:rsidP="00F46A7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화재 발생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</w:p>
    <w:p w14:paraId="49C33528" w14:textId="77777777" w:rsidR="00F46A7C" w:rsidRPr="00F46A7C" w:rsidRDefault="00F46A7C" w:rsidP="00F46A7C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대피 경로 확인: 비상구, 계단 위치</w:t>
      </w:r>
    </w:p>
    <w:p w14:paraId="60DB0A75" w14:textId="77777777" w:rsidR="00F46A7C" w:rsidRPr="00F46A7C" w:rsidRDefault="00F46A7C" w:rsidP="00F46A7C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소화기 사용법: 한국 표준 소화기 설명</w:t>
      </w:r>
    </w:p>
    <w:p w14:paraId="4E2D1CEB" w14:textId="77777777" w:rsidR="00F46A7C" w:rsidRPr="00F46A7C" w:rsidRDefault="00F46A7C" w:rsidP="00F46A7C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신고 방법: 119 영어 서비스</w:t>
      </w:r>
    </w:p>
    <w:p w14:paraId="33BB4B39" w14:textId="77777777" w:rsidR="00F46A7C" w:rsidRPr="00F46A7C" w:rsidRDefault="00F46A7C" w:rsidP="00F46A7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수도 누수/파열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</w:p>
    <w:p w14:paraId="33419A1B" w14:textId="77777777" w:rsidR="00F46A7C" w:rsidRPr="00F46A7C" w:rsidRDefault="00F46A7C" w:rsidP="00F46A7C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메인 밸브 차단 위치</w:t>
      </w:r>
    </w:p>
    <w:p w14:paraId="76C1D3D3" w14:textId="77777777" w:rsidR="00F46A7C" w:rsidRPr="00F46A7C" w:rsidRDefault="00F46A7C" w:rsidP="00F46A7C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긴급 연락처: 지역별 수도사업소</w:t>
      </w:r>
    </w:p>
    <w:p w14:paraId="04E83393" w14:textId="77777777" w:rsidR="00F46A7C" w:rsidRPr="00F46A7C" w:rsidRDefault="00F46A7C" w:rsidP="00F46A7C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보험 청구 절차: 임대차 보험 확인</w:t>
      </w:r>
    </w:p>
    <w:p w14:paraId="5B0F53DC" w14:textId="77777777" w:rsidR="00F46A7C" w:rsidRPr="00F46A7C" w:rsidRDefault="00F46A7C" w:rsidP="00F46A7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가스 누출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</w:p>
    <w:p w14:paraId="7611075E" w14:textId="77777777" w:rsidR="00F46A7C" w:rsidRPr="00F46A7C" w:rsidRDefault="00F46A7C" w:rsidP="00F46A7C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감지 방법: 가스 냄새, 누출 소리</w:t>
      </w:r>
    </w:p>
    <w:p w14:paraId="0654A94C" w14:textId="77777777" w:rsidR="00F46A7C" w:rsidRPr="00F46A7C" w:rsidRDefault="00F46A7C" w:rsidP="00F46A7C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긴급 조치: 환기, 불 사용 금지</w:t>
      </w:r>
    </w:p>
    <w:p w14:paraId="78EF7DBB" w14:textId="77777777" w:rsidR="00F46A7C" w:rsidRPr="00F46A7C" w:rsidRDefault="00F46A7C" w:rsidP="00F46A7C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신고 번호: 가스안전공사 (☎ 1544-4500)</w:t>
      </w:r>
    </w:p>
    <w:p w14:paraId="16B766D2" w14:textId="77777777" w:rsidR="00F46A7C" w:rsidRPr="00F46A7C" w:rsidRDefault="00F46A7C" w:rsidP="00F46A7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전기 사고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</w:p>
    <w:p w14:paraId="14F051BF" w14:textId="77777777" w:rsidR="00F46A7C" w:rsidRPr="00F46A7C" w:rsidRDefault="00F46A7C" w:rsidP="00F46A7C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차단기 위치 및 작동법</w:t>
      </w:r>
    </w:p>
    <w:p w14:paraId="627CBC7D" w14:textId="77777777" w:rsidR="00F46A7C" w:rsidRPr="00F46A7C" w:rsidRDefault="00F46A7C" w:rsidP="00F46A7C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감전 응급 처치</w:t>
      </w:r>
    </w:p>
    <w:p w14:paraId="6657F8C6" w14:textId="77777777" w:rsidR="00F46A7C" w:rsidRPr="00F46A7C" w:rsidRDefault="00F46A7C" w:rsidP="00F46A7C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한전 긴급 연락처 (☎ 123)</w:t>
      </w:r>
    </w:p>
    <w:p w14:paraId="57EFBD50" w14:textId="77777777" w:rsidR="00F46A7C" w:rsidRPr="00F46A7C" w:rsidRDefault="00F46A7C" w:rsidP="00F46A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5.2 재난 대비</w:t>
      </w:r>
    </w:p>
    <w:p w14:paraId="233E89CB" w14:textId="77777777" w:rsidR="00F46A7C" w:rsidRPr="00F46A7C" w:rsidRDefault="00F46A7C" w:rsidP="00F46A7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지진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</w:p>
    <w:p w14:paraId="31390185" w14:textId="77777777" w:rsidR="00F46A7C" w:rsidRPr="00F46A7C" w:rsidRDefault="00F46A7C" w:rsidP="00F46A7C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한국 지진 특성: 저~중간 강도</w:t>
      </w:r>
    </w:p>
    <w:p w14:paraId="72FC1DCF" w14:textId="77777777" w:rsidR="00F46A7C" w:rsidRPr="00F46A7C" w:rsidRDefault="00F46A7C" w:rsidP="00F46A7C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대피 요령: 테이블 아래, 문틀 근처</w:t>
      </w:r>
    </w:p>
    <w:p w14:paraId="4D108DE0" w14:textId="77777777" w:rsidR="00F46A7C" w:rsidRPr="00F46A7C" w:rsidRDefault="00F46A7C" w:rsidP="00F46A7C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비상용품: 손전등, 물, 비상식량</w:t>
      </w:r>
    </w:p>
    <w:p w14:paraId="0F1FB800" w14:textId="77777777" w:rsidR="00F46A7C" w:rsidRPr="00F46A7C" w:rsidRDefault="00F46A7C" w:rsidP="00F46A7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태풍/홍수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</w:p>
    <w:p w14:paraId="4EE28182" w14:textId="77777777" w:rsidR="00F46A7C" w:rsidRPr="00F46A7C" w:rsidRDefault="00F46A7C" w:rsidP="00F46A7C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한국 여름 태풍 특성</w:t>
      </w:r>
    </w:p>
    <w:p w14:paraId="628F4A31" w14:textId="77777777" w:rsidR="00F46A7C" w:rsidRPr="00F46A7C" w:rsidRDefault="00F46A7C" w:rsidP="00F46A7C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대비 방법: 창문 보강, 배수구 점검</w:t>
      </w:r>
    </w:p>
    <w:p w14:paraId="2E1E1E35" w14:textId="77777777" w:rsidR="00F46A7C" w:rsidRPr="00F46A7C" w:rsidRDefault="00F46A7C" w:rsidP="00F46A7C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대피소 위치: 지역별 정보</w:t>
      </w:r>
    </w:p>
    <w:p w14:paraId="54799A04" w14:textId="77777777" w:rsidR="00F46A7C" w:rsidRPr="00F46A7C" w:rsidRDefault="00F46A7C" w:rsidP="00F46A7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폭설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</w:p>
    <w:p w14:paraId="58165F39" w14:textId="77777777" w:rsidR="00F46A7C" w:rsidRPr="00F46A7C" w:rsidRDefault="00F46A7C" w:rsidP="00F46A7C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대중교통 운행 확인</w:t>
      </w:r>
    </w:p>
    <w:p w14:paraId="6D4FEA64" w14:textId="77777777" w:rsidR="00F46A7C" w:rsidRPr="00F46A7C" w:rsidRDefault="00F46A7C" w:rsidP="00F46A7C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미끄럼 방지 대책</w:t>
      </w:r>
    </w:p>
    <w:p w14:paraId="2DDFF29E" w14:textId="77777777" w:rsidR="00F46A7C" w:rsidRPr="00F46A7C" w:rsidRDefault="00F46A7C" w:rsidP="00F46A7C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난방 시스템 백업 계획</w:t>
      </w:r>
    </w:p>
    <w:p w14:paraId="036B6DA5" w14:textId="77777777" w:rsidR="00F46A7C" w:rsidRPr="00F46A7C" w:rsidRDefault="00F46A7C" w:rsidP="00F46A7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비상 연락망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</w:p>
    <w:p w14:paraId="4B5A090A" w14:textId="77777777" w:rsidR="00F46A7C" w:rsidRPr="00F46A7C" w:rsidRDefault="00F46A7C" w:rsidP="00F46A7C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119(소방/구급)</w:t>
      </w:r>
    </w:p>
    <w:p w14:paraId="5819A404" w14:textId="77777777" w:rsidR="00F46A7C" w:rsidRPr="00F46A7C" w:rsidRDefault="00F46A7C" w:rsidP="00F46A7C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112(경찰)</w:t>
      </w:r>
    </w:p>
    <w:p w14:paraId="6AB6100E" w14:textId="77777777" w:rsidR="00F46A7C" w:rsidRPr="00F46A7C" w:rsidRDefault="00F46A7C" w:rsidP="00F46A7C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1345(외국인종합안내센터)</w:t>
      </w:r>
    </w:p>
    <w:p w14:paraId="6592EAC9" w14:textId="77777777" w:rsidR="00F46A7C" w:rsidRPr="00F46A7C" w:rsidRDefault="00F46A7C" w:rsidP="00F46A7C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1330(관광안내)</w:t>
      </w:r>
    </w:p>
    <w:p w14:paraId="50460AF8" w14:textId="77777777" w:rsidR="00F46A7C" w:rsidRPr="00F46A7C" w:rsidRDefault="00F46A7C" w:rsidP="00F46A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5.3 주택 보험</w:t>
      </w:r>
    </w:p>
    <w:p w14:paraId="2A1F9FCA" w14:textId="77777777" w:rsidR="00F46A7C" w:rsidRPr="00F46A7C" w:rsidRDefault="00F46A7C" w:rsidP="00F46A7C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외국인 가입 가능 보험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</w:p>
    <w:p w14:paraId="1A41DE1A" w14:textId="77777777" w:rsidR="00F46A7C" w:rsidRPr="00F46A7C" w:rsidRDefault="00F46A7C" w:rsidP="00F46A7C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주택화재보험: 주요 보장 범위</w:t>
      </w:r>
    </w:p>
    <w:p w14:paraId="6BF25D7D" w14:textId="77777777" w:rsidR="00F46A7C" w:rsidRPr="00F46A7C" w:rsidRDefault="00F46A7C" w:rsidP="00F46A7C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종합보험: 도난, 누수 보장</w:t>
      </w:r>
    </w:p>
    <w:p w14:paraId="4BF980A4" w14:textId="77777777" w:rsidR="00F46A7C" w:rsidRPr="00F46A7C" w:rsidRDefault="00F46A7C" w:rsidP="00F46A7C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임차인 배상책임보험: 임대 주택 손상 보장</w:t>
      </w:r>
    </w:p>
    <w:p w14:paraId="3DC8F3B6" w14:textId="77777777" w:rsidR="00F46A7C" w:rsidRPr="00F46A7C" w:rsidRDefault="00F46A7C" w:rsidP="00F46A7C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보험사 비교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</w:p>
    <w:p w14:paraId="613A68AE" w14:textId="77777777" w:rsidR="00F46A7C" w:rsidRPr="00F46A7C" w:rsidRDefault="00F46A7C" w:rsidP="00F46A7C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외국어 서비스 제공 보험사</w:t>
      </w:r>
    </w:p>
    <w:p w14:paraId="18CEB3B4" w14:textId="77777777" w:rsidR="00F46A7C" w:rsidRPr="00F46A7C" w:rsidRDefault="00F46A7C" w:rsidP="00F46A7C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비용 비교: 월 1-3만원</w:t>
      </w:r>
    </w:p>
    <w:p w14:paraId="4CD0C7B9" w14:textId="77777777" w:rsidR="00F46A7C" w:rsidRPr="00F46A7C" w:rsidRDefault="00F46A7C" w:rsidP="00F46A7C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가입 필요 서류: 외국인등록증, 임대차계약서</w:t>
      </w:r>
    </w:p>
    <w:p w14:paraId="008ADB0E" w14:textId="77777777" w:rsidR="00F46A7C" w:rsidRPr="00F46A7C" w:rsidRDefault="00F46A7C" w:rsidP="00F46A7C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보험금 청구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</w:p>
    <w:p w14:paraId="6A024934" w14:textId="77777777" w:rsidR="00F46A7C" w:rsidRPr="00F46A7C" w:rsidRDefault="00F46A7C" w:rsidP="00F46A7C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사고 기록 방법: 사진, 동영상</w:t>
      </w:r>
    </w:p>
    <w:p w14:paraId="74BF34AB" w14:textId="77777777" w:rsidR="00F46A7C" w:rsidRPr="00F46A7C" w:rsidRDefault="00F46A7C" w:rsidP="00F46A7C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청구 절차: 온라인/전화 접수</w:t>
      </w:r>
    </w:p>
    <w:p w14:paraId="66547530" w14:textId="77777777" w:rsidR="00F46A7C" w:rsidRPr="00F46A7C" w:rsidRDefault="00F46A7C" w:rsidP="00F46A7C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보험 약관 번역 서비스</w:t>
      </w:r>
    </w:p>
    <w:p w14:paraId="51209006" w14:textId="77777777" w:rsidR="00F46A7C" w:rsidRPr="00F46A7C" w:rsidRDefault="00F46A7C" w:rsidP="00F46A7C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비보험 위험 대비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</w:p>
    <w:p w14:paraId="69420AFF" w14:textId="77777777" w:rsidR="00F46A7C" w:rsidRPr="00F46A7C" w:rsidRDefault="00F46A7C" w:rsidP="00F46A7C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개인 귀중품 관리</w:t>
      </w:r>
    </w:p>
    <w:p w14:paraId="25ACCA28" w14:textId="77777777" w:rsidR="00F46A7C" w:rsidRPr="00F46A7C" w:rsidRDefault="00F46A7C" w:rsidP="00F46A7C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보안 시스템 활용법</w:t>
      </w:r>
    </w:p>
    <w:p w14:paraId="70D41B1F" w14:textId="77777777" w:rsidR="00F46A7C" w:rsidRPr="00F46A7C" w:rsidRDefault="00F46A7C" w:rsidP="00F46A7C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이웃 네트워크 구축</w:t>
      </w:r>
    </w:p>
    <w:p w14:paraId="1421761E" w14:textId="77777777" w:rsidR="00F46A7C" w:rsidRPr="00F46A7C" w:rsidRDefault="00F46A7C" w:rsidP="00F46A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6. 특수 주거 옵션</w:t>
      </w:r>
    </w:p>
    <w:p w14:paraId="62BD0821" w14:textId="77777777" w:rsidR="00F46A7C" w:rsidRPr="00F46A7C" w:rsidRDefault="00F46A7C" w:rsidP="00F46A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6.1 서비스드 레지던스</w:t>
      </w:r>
    </w:p>
    <w:p w14:paraId="08EDD2C7" w14:textId="77777777" w:rsidR="00F46A7C" w:rsidRPr="00F46A7C" w:rsidRDefault="00F46A7C" w:rsidP="00F46A7C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특징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호텔식 서비스, 가구 완비, 단기 계약 가능</w:t>
      </w:r>
    </w:p>
    <w:p w14:paraId="26BBC847" w14:textId="77777777" w:rsidR="00F46A7C" w:rsidRPr="00F46A7C" w:rsidRDefault="00F46A7C" w:rsidP="00F46A7C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위치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강남, 여의도, 광화문 중심</w:t>
      </w:r>
    </w:p>
    <w:p w14:paraId="0CFF172D" w14:textId="77777777" w:rsidR="00F46A7C" w:rsidRPr="00F46A7C" w:rsidRDefault="00F46A7C" w:rsidP="00F46A7C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비용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월 200-500만원 (면적, 서비스 수준에 따라)</w:t>
      </w:r>
    </w:p>
    <w:p w14:paraId="3128C27C" w14:textId="77777777" w:rsidR="00F46A7C" w:rsidRPr="00F46A7C" w:rsidRDefault="00F46A7C" w:rsidP="00F46A7C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계약 조건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최소 계약 기간, 보증금 규모</w:t>
      </w:r>
    </w:p>
    <w:p w14:paraId="03B9DE2D" w14:textId="77777777" w:rsidR="00F46A7C" w:rsidRPr="00F46A7C" w:rsidRDefault="00F46A7C" w:rsidP="00F46A7C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추천 업체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오크우드, 프레이저 플레이스, 코리아나</w:t>
      </w:r>
    </w:p>
    <w:p w14:paraId="0C8D10A2" w14:textId="77777777" w:rsidR="00F46A7C" w:rsidRPr="00F46A7C" w:rsidRDefault="00F46A7C" w:rsidP="00F46A7C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적합한 대상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주재원, 단기 체류자, 높은 예산 보유자</w:t>
      </w:r>
    </w:p>
    <w:p w14:paraId="1AC3D7BE" w14:textId="77777777" w:rsidR="00F46A7C" w:rsidRPr="00F46A7C" w:rsidRDefault="00F46A7C" w:rsidP="00F46A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6.2 셰어하우스</w:t>
      </w:r>
    </w:p>
    <w:p w14:paraId="66385309" w14:textId="77777777" w:rsidR="00F46A7C" w:rsidRPr="00F46A7C" w:rsidRDefault="00F46A7C" w:rsidP="00F46A7C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특징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주방, 거실 공유, 개인 침실</w:t>
      </w:r>
    </w:p>
    <w:p w14:paraId="19D67742" w14:textId="77777777" w:rsidR="00F46A7C" w:rsidRPr="00F46A7C" w:rsidRDefault="00F46A7C" w:rsidP="00F46A7C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위치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홍대, 이태원, 신촌, 대학가 주변</w:t>
      </w:r>
    </w:p>
    <w:p w14:paraId="53A9E389" w14:textId="77777777" w:rsidR="00F46A7C" w:rsidRPr="00F46A7C" w:rsidRDefault="00F46A7C" w:rsidP="00F46A7C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비용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월 40-80만원 (위치, 시설에 따라)</w:t>
      </w:r>
    </w:p>
    <w:p w14:paraId="378AE054" w14:textId="77777777" w:rsidR="00F46A7C" w:rsidRPr="00F46A7C" w:rsidRDefault="00F46A7C" w:rsidP="00F46A7C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계약 조건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1-6개월 계약, 소액 보증금</w:t>
      </w:r>
    </w:p>
    <w:p w14:paraId="65CCBD05" w14:textId="77777777" w:rsidR="00F46A7C" w:rsidRPr="00F46A7C" w:rsidRDefault="00F46A7C" w:rsidP="00F46A7C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추천 업체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우주(Woozoo), 컴앤스테이, 네스트</w:t>
      </w:r>
    </w:p>
    <w:p w14:paraId="7A7C6618" w14:textId="77777777" w:rsidR="00F46A7C" w:rsidRPr="00F46A7C" w:rsidRDefault="00F46A7C" w:rsidP="00F46A7C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적합한 대상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학생, 젊은 전문직, 네트워킹 선호자</w:t>
      </w:r>
    </w:p>
    <w:p w14:paraId="11659B89" w14:textId="77777777" w:rsidR="00F46A7C" w:rsidRPr="00F46A7C" w:rsidRDefault="00F46A7C" w:rsidP="00F46A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6.3 기숙사/학생 주택</w:t>
      </w:r>
    </w:p>
    <w:p w14:paraId="020C9125" w14:textId="77777777" w:rsidR="00F46A7C" w:rsidRPr="00F46A7C" w:rsidRDefault="00F46A7C" w:rsidP="00F46A7C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특징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대학 운영, 식사 제공 가능, 규칙적 생활</w:t>
      </w:r>
    </w:p>
    <w:p w14:paraId="3728D8A9" w14:textId="77777777" w:rsidR="00F46A7C" w:rsidRPr="00F46A7C" w:rsidRDefault="00F46A7C" w:rsidP="00F46A7C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위치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주요 대학 캠퍼스 내/인근</w:t>
      </w:r>
    </w:p>
    <w:p w14:paraId="350CA948" w14:textId="77777777" w:rsidR="00F46A7C" w:rsidRPr="00F46A7C" w:rsidRDefault="00F46A7C" w:rsidP="00F46A7C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비용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월 30-60만원 (식사 포함 여부에 따라)</w:t>
      </w:r>
    </w:p>
    <w:p w14:paraId="41C7107D" w14:textId="77777777" w:rsidR="00F46A7C" w:rsidRPr="00F46A7C" w:rsidRDefault="00F46A7C" w:rsidP="00F46A7C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신청 방법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대학 국제처 통해 신청</w:t>
      </w:r>
    </w:p>
    <w:p w14:paraId="0CD06361" w14:textId="77777777" w:rsidR="00F46A7C" w:rsidRPr="00F46A7C" w:rsidRDefault="00F46A7C" w:rsidP="00F46A7C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입사 조건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재학생 우선, 신청 시기 중요</w:t>
      </w:r>
    </w:p>
    <w:p w14:paraId="31813D28" w14:textId="77777777" w:rsidR="00F46A7C" w:rsidRPr="00F46A7C" w:rsidRDefault="00F46A7C" w:rsidP="00F46A7C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적합한 대상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: 유학생, 교환학생, 연구자</w:t>
      </w:r>
    </w:p>
    <w:p w14:paraId="4613F4DB" w14:textId="77777777" w:rsidR="00F46A7C" w:rsidRPr="00F46A7C" w:rsidRDefault="00F46A7C" w:rsidP="00F46A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6.4 임시 숙소</w:t>
      </w:r>
    </w:p>
    <w:p w14:paraId="06A560C9" w14:textId="77777777" w:rsidR="00F46A7C" w:rsidRPr="00F46A7C" w:rsidRDefault="00F46A7C" w:rsidP="00F46A7C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게스트하우스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</w:p>
    <w:p w14:paraId="117EAFBA" w14:textId="77777777" w:rsidR="00F46A7C" w:rsidRPr="00F46A7C" w:rsidRDefault="00F46A7C" w:rsidP="00F46A7C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특징: 단기 체류, 조식 제공 가능</w:t>
      </w:r>
    </w:p>
    <w:p w14:paraId="44282898" w14:textId="77777777" w:rsidR="00F46A7C" w:rsidRPr="00F46A7C" w:rsidRDefault="00F46A7C" w:rsidP="00F46A7C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비용: 일 3-8만원, 월 80-150만원</w:t>
      </w:r>
    </w:p>
    <w:p w14:paraId="53AA27A2" w14:textId="77777777" w:rsidR="00F46A7C" w:rsidRPr="00F46A7C" w:rsidRDefault="00F46A7C" w:rsidP="00F46A7C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위치: 이태원, 홍대, 강남</w:t>
      </w:r>
    </w:p>
    <w:p w14:paraId="41BF5894" w14:textId="77777777" w:rsidR="00F46A7C" w:rsidRPr="00F46A7C" w:rsidRDefault="00F46A7C" w:rsidP="00F46A7C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예약 방법: 에어비앤비, 부킹닷컴</w:t>
      </w:r>
    </w:p>
    <w:p w14:paraId="64B600BA" w14:textId="77777777" w:rsidR="00F46A7C" w:rsidRPr="00F46A7C" w:rsidRDefault="00F46A7C" w:rsidP="00F46A7C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고시원/원룸텔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</w:p>
    <w:p w14:paraId="3546CD0B" w14:textId="77777777" w:rsidR="00F46A7C" w:rsidRPr="00F46A7C" w:rsidRDefault="00F46A7C" w:rsidP="00F46A7C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특징: 초소형 주거, 저렴한 비용</w:t>
      </w:r>
    </w:p>
    <w:p w14:paraId="7834E0EE" w14:textId="77777777" w:rsidR="00F46A7C" w:rsidRPr="00F46A7C" w:rsidRDefault="00F46A7C" w:rsidP="00F46A7C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비용: 월 30-50만원</w:t>
      </w:r>
    </w:p>
    <w:p w14:paraId="1FA604AC" w14:textId="77777777" w:rsidR="00F46A7C" w:rsidRPr="00F46A7C" w:rsidRDefault="00F46A7C" w:rsidP="00F46A7C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위치: 대학가, 역세권</w:t>
      </w:r>
    </w:p>
    <w:p w14:paraId="3F0DF7DA" w14:textId="77777777" w:rsidR="00F46A7C" w:rsidRPr="00F46A7C" w:rsidRDefault="00F46A7C" w:rsidP="00F46A7C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계약 조건: 유연한 기간, 소액 보증금</w:t>
      </w:r>
    </w:p>
    <w:p w14:paraId="15EA36F9" w14:textId="77777777" w:rsidR="00F46A7C" w:rsidRPr="00F46A7C" w:rsidRDefault="00F46A7C" w:rsidP="00F46A7C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한달 살기 호텔/레지던스</w:t>
      </w: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</w:p>
    <w:p w14:paraId="554B9A97" w14:textId="77777777" w:rsidR="00F46A7C" w:rsidRPr="00F46A7C" w:rsidRDefault="00F46A7C" w:rsidP="00F46A7C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특징: 중기 체류용 패키지</w:t>
      </w:r>
    </w:p>
    <w:p w14:paraId="50766C2B" w14:textId="77777777" w:rsidR="00F46A7C" w:rsidRPr="00F46A7C" w:rsidRDefault="00F46A7C" w:rsidP="00F46A7C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비용: 월 150-300만원</w:t>
      </w:r>
    </w:p>
    <w:p w14:paraId="6A209B3D" w14:textId="77777777" w:rsidR="00F46A7C" w:rsidRPr="00F46A7C" w:rsidRDefault="00F46A7C" w:rsidP="00F46A7C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위치: 강남, 마포, 종로</w:t>
      </w:r>
    </w:p>
    <w:p w14:paraId="7FF06965" w14:textId="77777777" w:rsidR="00F46A7C" w:rsidRPr="00F46A7C" w:rsidRDefault="00F46A7C" w:rsidP="00F46A7C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46A7C">
        <w:rPr>
          <w:rFonts w:ascii="굴림" w:eastAsia="굴림" w:hAnsi="굴림" w:cs="굴림"/>
          <w:kern w:val="0"/>
          <w:sz w:val="24"/>
          <w:szCs w:val="24"/>
          <w14:ligatures w14:val="none"/>
        </w:rPr>
        <w:t>예약 방법: 직접 문의, 특별 패키지</w:t>
      </w:r>
    </w:p>
    <w:p w14:paraId="6AA68FFA" w14:textId="77777777" w:rsidR="00D3600F" w:rsidRDefault="00D3600F"/>
    <w:sectPr w:rsidR="00D360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818C9"/>
    <w:multiLevelType w:val="multilevel"/>
    <w:tmpl w:val="FD88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F684D"/>
    <w:multiLevelType w:val="multilevel"/>
    <w:tmpl w:val="2EE0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21F1B"/>
    <w:multiLevelType w:val="multilevel"/>
    <w:tmpl w:val="1F0C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913C5"/>
    <w:multiLevelType w:val="multilevel"/>
    <w:tmpl w:val="5FF6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57539"/>
    <w:multiLevelType w:val="multilevel"/>
    <w:tmpl w:val="9532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D4615"/>
    <w:multiLevelType w:val="multilevel"/>
    <w:tmpl w:val="8FAC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C63E1"/>
    <w:multiLevelType w:val="multilevel"/>
    <w:tmpl w:val="FEB6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D747B"/>
    <w:multiLevelType w:val="multilevel"/>
    <w:tmpl w:val="C7C2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1C53F4"/>
    <w:multiLevelType w:val="multilevel"/>
    <w:tmpl w:val="F8E0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A21ABE"/>
    <w:multiLevelType w:val="multilevel"/>
    <w:tmpl w:val="1D96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92783"/>
    <w:multiLevelType w:val="multilevel"/>
    <w:tmpl w:val="1C6E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826ADE"/>
    <w:multiLevelType w:val="multilevel"/>
    <w:tmpl w:val="4940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3A254A"/>
    <w:multiLevelType w:val="multilevel"/>
    <w:tmpl w:val="A254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E469C7"/>
    <w:multiLevelType w:val="multilevel"/>
    <w:tmpl w:val="8912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4632AA"/>
    <w:multiLevelType w:val="multilevel"/>
    <w:tmpl w:val="DA20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43744A"/>
    <w:multiLevelType w:val="multilevel"/>
    <w:tmpl w:val="F24E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2315BA"/>
    <w:multiLevelType w:val="multilevel"/>
    <w:tmpl w:val="62AC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5441B9"/>
    <w:multiLevelType w:val="multilevel"/>
    <w:tmpl w:val="151E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111DBE"/>
    <w:multiLevelType w:val="multilevel"/>
    <w:tmpl w:val="8B16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FE7B38"/>
    <w:multiLevelType w:val="multilevel"/>
    <w:tmpl w:val="AC58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792A2F"/>
    <w:multiLevelType w:val="multilevel"/>
    <w:tmpl w:val="308C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F00F98"/>
    <w:multiLevelType w:val="multilevel"/>
    <w:tmpl w:val="DB62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8021BF"/>
    <w:multiLevelType w:val="multilevel"/>
    <w:tmpl w:val="B84A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666C81"/>
    <w:multiLevelType w:val="multilevel"/>
    <w:tmpl w:val="9FD2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949340">
    <w:abstractNumId w:val="8"/>
  </w:num>
  <w:num w:numId="2" w16cid:durableId="1640960628">
    <w:abstractNumId w:val="5"/>
  </w:num>
  <w:num w:numId="3" w16cid:durableId="1679886715">
    <w:abstractNumId w:val="3"/>
  </w:num>
  <w:num w:numId="4" w16cid:durableId="1084841667">
    <w:abstractNumId w:val="16"/>
  </w:num>
  <w:num w:numId="5" w16cid:durableId="1373841093">
    <w:abstractNumId w:val="4"/>
  </w:num>
  <w:num w:numId="6" w16cid:durableId="1803303652">
    <w:abstractNumId w:val="23"/>
  </w:num>
  <w:num w:numId="7" w16cid:durableId="378431426">
    <w:abstractNumId w:val="20"/>
  </w:num>
  <w:num w:numId="8" w16cid:durableId="363141199">
    <w:abstractNumId w:val="13"/>
  </w:num>
  <w:num w:numId="9" w16cid:durableId="94442933">
    <w:abstractNumId w:val="9"/>
  </w:num>
  <w:num w:numId="10" w16cid:durableId="545722600">
    <w:abstractNumId w:val="17"/>
  </w:num>
  <w:num w:numId="11" w16cid:durableId="1666087007">
    <w:abstractNumId w:val="12"/>
  </w:num>
  <w:num w:numId="12" w16cid:durableId="1907955058">
    <w:abstractNumId w:val="6"/>
  </w:num>
  <w:num w:numId="13" w16cid:durableId="362218331">
    <w:abstractNumId w:val="14"/>
  </w:num>
  <w:num w:numId="14" w16cid:durableId="860900793">
    <w:abstractNumId w:val="22"/>
  </w:num>
  <w:num w:numId="15" w16cid:durableId="967777045">
    <w:abstractNumId w:val="18"/>
  </w:num>
  <w:num w:numId="16" w16cid:durableId="496968496">
    <w:abstractNumId w:val="10"/>
  </w:num>
  <w:num w:numId="17" w16cid:durableId="717626830">
    <w:abstractNumId w:val="2"/>
  </w:num>
  <w:num w:numId="18" w16cid:durableId="1756777780">
    <w:abstractNumId w:val="1"/>
  </w:num>
  <w:num w:numId="19" w16cid:durableId="1225799259">
    <w:abstractNumId w:val="0"/>
  </w:num>
  <w:num w:numId="20" w16cid:durableId="1410732850">
    <w:abstractNumId w:val="21"/>
  </w:num>
  <w:num w:numId="21" w16cid:durableId="143668506">
    <w:abstractNumId w:val="7"/>
  </w:num>
  <w:num w:numId="22" w16cid:durableId="817845689">
    <w:abstractNumId w:val="15"/>
  </w:num>
  <w:num w:numId="23" w16cid:durableId="2067216251">
    <w:abstractNumId w:val="19"/>
  </w:num>
  <w:num w:numId="24" w16cid:durableId="744769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D0"/>
    <w:rsid w:val="00D3600F"/>
    <w:rsid w:val="00EE5CD0"/>
    <w:rsid w:val="00F4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F6FA"/>
  <w15:chartTrackingRefBased/>
  <w15:docId w15:val="{7399CAB5-1CA7-46ED-9BDF-A5A4E10A7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E5CD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5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5CD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E5CD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E5CD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E5CD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E5CD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E5CD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E5CD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E5CD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EE5CD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EE5CD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E5C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E5C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E5C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E5C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E5C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E5CD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E5CD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E5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E5CD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E5C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E5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E5CD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E5CD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E5CD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E5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E5CD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E5CD0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a"/>
    <w:rsid w:val="00F46A7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a">
    <w:name w:val="Strong"/>
    <w:basedOn w:val="a0"/>
    <w:uiPriority w:val="22"/>
    <w:qFormat/>
    <w:rsid w:val="00F46A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8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938</Words>
  <Characters>5352</Characters>
  <Application>Microsoft Office Word</Application>
  <DocSecurity>0</DocSecurity>
  <Lines>44</Lines>
  <Paragraphs>12</Paragraphs>
  <ScaleCrop>false</ScaleCrop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Yeonjoo Sung</dc:creator>
  <cp:keywords/>
  <dc:description/>
  <cp:lastModifiedBy>Yeonjoo Sung</cp:lastModifiedBy>
  <cp:revision>2</cp:revision>
  <dcterms:created xsi:type="dcterms:W3CDTF">2025-03-15T14:17:00Z</dcterms:created>
  <dcterms:modified xsi:type="dcterms:W3CDTF">2025-03-15T14:18:00Z</dcterms:modified>
</cp:coreProperties>
</file>